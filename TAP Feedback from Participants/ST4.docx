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1428" w:rsidP="529704A7" w:rsidRDefault="72BEE11E" w14:paraId="3B300BE8" w14:textId="4747BC0B">
      <w:pPr>
        <w:rPr>
          <w:rFonts w:ascii="Aptos" w:hAnsi="Aptos" w:eastAsia="Aptos" w:cs="Aptos"/>
          <w:color w:val="000000" w:themeColor="text1"/>
        </w:rPr>
      </w:pPr>
      <w:r w:rsidRPr="529704A7">
        <w:rPr>
          <w:rFonts w:ascii="Aptos" w:hAnsi="Aptos" w:eastAsia="Aptos" w:cs="Aptos"/>
          <w:b/>
          <w:bCs/>
          <w:color w:val="000000" w:themeColor="text1"/>
        </w:rPr>
        <w:t>Unique Identifier:</w:t>
      </w:r>
      <w:r w:rsidR="001334CD">
        <w:rPr>
          <w:rFonts w:ascii="Aptos" w:hAnsi="Aptos" w:eastAsia="Aptos" w:cs="Aptos"/>
          <w:b/>
          <w:bCs/>
          <w:color w:val="000000" w:themeColor="text1"/>
        </w:rPr>
        <w:t xml:space="preserve"> </w:t>
      </w:r>
      <w:r w:rsidR="002265F8">
        <w:rPr>
          <w:rFonts w:ascii="Aptos" w:hAnsi="Aptos" w:eastAsia="Aptos" w:cs="Aptos"/>
          <w:b/>
          <w:bCs/>
          <w:color w:val="000000" w:themeColor="text1"/>
        </w:rPr>
        <w:t>ST4</w:t>
      </w:r>
    </w:p>
    <w:p w:rsidR="003C1428" w:rsidP="529704A7" w:rsidRDefault="72BEE11E" w14:paraId="176825BF" w14:textId="448BA0D8">
      <w:pPr>
        <w:rPr>
          <w:rFonts w:ascii="Aptos" w:hAnsi="Aptos" w:eastAsia="Aptos" w:cs="Aptos"/>
          <w:color w:val="000000" w:themeColor="text1"/>
        </w:rPr>
      </w:pPr>
      <w:r w:rsidRPr="529704A7">
        <w:rPr>
          <w:rFonts w:ascii="Aptos" w:hAnsi="Aptos" w:eastAsia="Aptos" w:cs="Aptos"/>
          <w:b/>
          <w:bCs/>
          <w:color w:val="000000" w:themeColor="text1"/>
        </w:rPr>
        <w:t>General comments:</w:t>
      </w:r>
    </w:p>
    <w:p w:rsidR="003C1428" w:rsidP="529704A7" w:rsidRDefault="25901F06" w14:paraId="500616A7" w14:textId="61D64B89">
      <w:pPr>
        <w:rPr>
          <w:rFonts w:ascii="Aptos" w:hAnsi="Aptos" w:eastAsia="Aptos" w:cs="Aptos"/>
          <w:color w:val="000000" w:themeColor="text1"/>
        </w:rPr>
      </w:pPr>
      <w:r w:rsidRPr="65BD175B">
        <w:rPr>
          <w:rFonts w:ascii="Aptos" w:hAnsi="Aptos" w:eastAsia="Aptos" w:cs="Aptos"/>
          <w:color w:val="000000" w:themeColor="text1"/>
        </w:rPr>
        <w:t>Did a few trainings, he passed  them but struggled with them. You do it from home and the exam is from home. Anyone can do it, you do not have to enrol</w:t>
      </w:r>
      <w:r w:rsidRPr="65BD175B" w:rsidR="68115D99">
        <w:rPr>
          <w:rFonts w:ascii="Aptos" w:hAnsi="Aptos" w:eastAsia="Aptos" w:cs="Aptos"/>
          <w:color w:val="000000" w:themeColor="text1"/>
        </w:rPr>
        <w:t xml:space="preserve">. </w:t>
      </w:r>
    </w:p>
    <w:p w:rsidR="68115D99" w:rsidP="65BD175B" w:rsidRDefault="68115D99" w14:paraId="78D8DDE0" w14:textId="2C626B06">
      <w:pPr>
        <w:rPr>
          <w:rFonts w:ascii="Aptos" w:hAnsi="Aptos" w:eastAsia="Aptos" w:cs="Aptos"/>
          <w:color w:val="000000" w:themeColor="text1"/>
        </w:rPr>
      </w:pPr>
      <w:r w:rsidRPr="541325D6">
        <w:rPr>
          <w:rFonts w:ascii="Aptos" w:hAnsi="Aptos" w:eastAsia="Aptos" w:cs="Aptos"/>
          <w:color w:val="000000" w:themeColor="text1"/>
        </w:rPr>
        <w:t xml:space="preserve">Has 3 External Hard Drives. Memory sticks that </w:t>
      </w:r>
      <w:proofErr w:type="spellStart"/>
      <w:r w:rsidRPr="541325D6">
        <w:rPr>
          <w:rFonts w:ascii="Aptos" w:hAnsi="Aptos" w:eastAsia="Aptos" w:cs="Aptos"/>
          <w:color w:val="000000" w:themeColor="text1"/>
        </w:rPr>
        <w:t>i</w:t>
      </w:r>
      <w:proofErr w:type="spellEnd"/>
      <w:r w:rsidRPr="541325D6">
        <w:rPr>
          <w:rFonts w:ascii="Aptos" w:hAnsi="Aptos" w:eastAsia="Aptos" w:cs="Aptos"/>
          <w:color w:val="000000" w:themeColor="text1"/>
        </w:rPr>
        <w:t xml:space="preserve"> use a lot, none of them are password protected. I am changing my passwords. </w:t>
      </w:r>
      <w:r w:rsidRPr="68B58916">
        <w:rPr>
          <w:rFonts w:ascii="Aptos" w:hAnsi="Aptos" w:eastAsia="Aptos" w:cs="Aptos"/>
          <w:color w:val="000000" w:themeColor="text1"/>
        </w:rPr>
        <w:t xml:space="preserve">Password creators online, </w:t>
      </w:r>
      <w:proofErr w:type="spellStart"/>
      <w:r w:rsidRPr="68B58916">
        <w:rPr>
          <w:rFonts w:ascii="Aptos" w:hAnsi="Aptos" w:eastAsia="Aptos" w:cs="Aptos"/>
          <w:color w:val="000000" w:themeColor="text1"/>
        </w:rPr>
        <w:t>i</w:t>
      </w:r>
      <w:proofErr w:type="spellEnd"/>
      <w:r w:rsidRPr="68B58916">
        <w:rPr>
          <w:rFonts w:ascii="Aptos" w:hAnsi="Aptos" w:eastAsia="Aptos" w:cs="Aptos"/>
          <w:color w:val="000000" w:themeColor="text1"/>
        </w:rPr>
        <w:t xml:space="preserve"> </w:t>
      </w:r>
      <w:proofErr w:type="spellStart"/>
      <w:r w:rsidRPr="68B58916">
        <w:rPr>
          <w:rFonts w:ascii="Aptos" w:hAnsi="Aptos" w:eastAsia="Aptos" w:cs="Aptos"/>
          <w:color w:val="000000" w:themeColor="text1"/>
        </w:rPr>
        <w:t>dont</w:t>
      </w:r>
      <w:proofErr w:type="spellEnd"/>
      <w:r w:rsidRPr="68B58916">
        <w:rPr>
          <w:rFonts w:ascii="Aptos" w:hAnsi="Aptos" w:eastAsia="Aptos" w:cs="Aptos"/>
          <w:color w:val="000000" w:themeColor="text1"/>
        </w:rPr>
        <w:t xml:space="preserve"> trust them so </w:t>
      </w:r>
      <w:proofErr w:type="spellStart"/>
      <w:r w:rsidRPr="68B58916">
        <w:rPr>
          <w:rFonts w:ascii="Aptos" w:hAnsi="Aptos" w:eastAsia="Aptos" w:cs="Aptos"/>
          <w:color w:val="000000" w:themeColor="text1"/>
        </w:rPr>
        <w:t>i</w:t>
      </w:r>
      <w:proofErr w:type="spellEnd"/>
      <w:r w:rsidRPr="68B58916">
        <w:rPr>
          <w:rFonts w:ascii="Aptos" w:hAnsi="Aptos" w:eastAsia="Aptos" w:cs="Aptos"/>
          <w:color w:val="000000" w:themeColor="text1"/>
        </w:rPr>
        <w:t xml:space="preserve"> add a few b</w:t>
      </w:r>
      <w:r w:rsidRPr="68B58916" w:rsidR="594809B1">
        <w:rPr>
          <w:rFonts w:ascii="Aptos" w:hAnsi="Aptos" w:eastAsia="Aptos" w:cs="Aptos"/>
          <w:color w:val="000000" w:themeColor="text1"/>
        </w:rPr>
        <w:t>its onto those.</w:t>
      </w:r>
    </w:p>
    <w:p w:rsidR="00F35392" w:rsidP="529704A7" w:rsidRDefault="00F35392" w14:paraId="1488FE4F" w14:textId="35EA91D4">
      <w:pPr>
        <w:rPr>
          <w:rFonts w:ascii="Aptos" w:hAnsi="Aptos" w:eastAsia="Aptos" w:cs="Aptos"/>
          <w:color w:val="000000" w:themeColor="text1"/>
        </w:rPr>
      </w:pPr>
      <w:r w:rsidRPr="65BD175B">
        <w:rPr>
          <w:rFonts w:ascii="Aptos" w:hAnsi="Aptos" w:eastAsia="Aptos" w:cs="Aptos"/>
          <w:color w:val="000000" w:themeColor="text1"/>
        </w:rPr>
        <w:t xml:space="preserve">He’s not very good with computers he says, did the data backups and cybersecurity, did a </w:t>
      </w:r>
      <w:proofErr w:type="spellStart"/>
      <w:r w:rsidRPr="65BD175B">
        <w:rPr>
          <w:rFonts w:ascii="Aptos" w:hAnsi="Aptos" w:eastAsia="Aptos" w:cs="Aptos"/>
          <w:color w:val="000000" w:themeColor="text1"/>
        </w:rPr>
        <w:t>fas</w:t>
      </w:r>
      <w:proofErr w:type="spellEnd"/>
      <w:r w:rsidRPr="65BD175B">
        <w:rPr>
          <w:rFonts w:ascii="Aptos" w:hAnsi="Aptos" w:eastAsia="Aptos" w:cs="Aptos"/>
          <w:color w:val="000000" w:themeColor="text1"/>
        </w:rPr>
        <w:t xml:space="preserve"> course</w:t>
      </w:r>
      <w:r w:rsidRPr="65BD175B" w:rsidR="00BD0890">
        <w:rPr>
          <w:rFonts w:ascii="Aptos" w:hAnsi="Aptos" w:eastAsia="Aptos" w:cs="Aptos"/>
          <w:color w:val="000000" w:themeColor="text1"/>
        </w:rPr>
        <w:t xml:space="preserve"> on these topics and another one also.  Did it at home and was examined at home also</w:t>
      </w:r>
      <w:r w:rsidR="00BA3EAF">
        <w:rPr>
          <w:rFonts w:ascii="Aptos" w:hAnsi="Aptos" w:eastAsia="Aptos" w:cs="Aptos"/>
          <w:color w:val="000000" w:themeColor="text1"/>
        </w:rPr>
        <w:t>.</w:t>
      </w:r>
    </w:p>
    <w:p w:rsidR="01A64F71" w:rsidP="33A2C7F8" w:rsidRDefault="01A64F71" w14:paraId="5870959C" w14:textId="471A991C">
      <w:pPr>
        <w:rPr>
          <w:rFonts w:ascii="Aptos" w:hAnsi="Aptos" w:eastAsia="Aptos" w:cs="Aptos"/>
          <w:color w:val="000000" w:themeColor="text1"/>
        </w:rPr>
      </w:pPr>
      <w:r w:rsidRPr="36E9AB24">
        <w:rPr>
          <w:rFonts w:ascii="Aptos" w:hAnsi="Aptos" w:eastAsia="Aptos" w:cs="Aptos"/>
          <w:color w:val="000000" w:themeColor="text1"/>
        </w:rPr>
        <w:t xml:space="preserve">He has both paper and digital records. Keeps PPS numbers in paper files not digital. </w:t>
      </w:r>
    </w:p>
    <w:p w:rsidR="01A64F71" w:rsidP="36E9AB24" w:rsidRDefault="01A64F71" w14:paraId="0EC75424" w14:textId="408F8F27">
      <w:pPr>
        <w:rPr>
          <w:rFonts w:ascii="Aptos" w:hAnsi="Aptos" w:eastAsia="Aptos" w:cs="Aptos"/>
          <w:color w:val="000000" w:themeColor="text1"/>
        </w:rPr>
      </w:pPr>
      <w:r w:rsidRPr="3192B656">
        <w:rPr>
          <w:rFonts w:ascii="Aptos" w:hAnsi="Aptos" w:eastAsia="Aptos" w:cs="Aptos"/>
          <w:color w:val="000000" w:themeColor="text1"/>
        </w:rPr>
        <w:t>“I knew nothing when I went into you”</w:t>
      </w:r>
    </w:p>
    <w:p w:rsidR="00BA3EAF" w:rsidP="529704A7" w:rsidRDefault="00BA3EAF" w14:paraId="35043BD1" w14:textId="05D2EB7B">
      <w:pPr>
        <w:rPr>
          <w:rFonts w:ascii="Aptos" w:hAnsi="Aptos" w:eastAsia="Aptos" w:cs="Aptos"/>
          <w:color w:val="000000" w:themeColor="text1"/>
        </w:rPr>
      </w:pPr>
      <w:r>
        <w:rPr>
          <w:rFonts w:ascii="Aptos" w:hAnsi="Aptos" w:eastAsia="Aptos" w:cs="Aptos"/>
          <w:color w:val="000000" w:themeColor="text1"/>
        </w:rPr>
        <w:t>Watches his emails.  Not very organised with his backups, has three external hard drives, keeps them nearby himself which he knows is wrong.  He has memory sticks, not password protected.  Changing his passwords to longer</w:t>
      </w:r>
      <w:r w:rsidR="00B21B43">
        <w:rPr>
          <w:rFonts w:ascii="Aptos" w:hAnsi="Aptos" w:eastAsia="Aptos" w:cs="Aptos"/>
          <w:color w:val="000000" w:themeColor="text1"/>
        </w:rPr>
        <w:t xml:space="preserve"> ones.  </w:t>
      </w:r>
    </w:p>
    <w:p w:rsidR="006D0C06" w:rsidP="529704A7" w:rsidRDefault="006D0C06" w14:paraId="697D38F2" w14:textId="55AC241B">
      <w:pPr>
        <w:rPr>
          <w:rFonts w:ascii="Aptos" w:hAnsi="Aptos" w:eastAsia="Aptos" w:cs="Aptos"/>
          <w:color w:val="000000" w:themeColor="text1"/>
        </w:rPr>
      </w:pPr>
      <w:r>
        <w:rPr>
          <w:rFonts w:ascii="Aptos" w:hAnsi="Aptos" w:eastAsia="Aptos" w:cs="Aptos"/>
          <w:color w:val="000000" w:themeColor="text1"/>
        </w:rPr>
        <w:t>Word press- backing up service.  Not using cloud backup.</w:t>
      </w:r>
      <w:r w:rsidR="002C1ADB">
        <w:rPr>
          <w:rFonts w:ascii="Aptos" w:hAnsi="Aptos" w:eastAsia="Aptos" w:cs="Aptos"/>
          <w:color w:val="000000" w:themeColor="text1"/>
        </w:rPr>
        <w:t xml:space="preserve">  Uses black knight for website.  Changed his username for this and the log in details so the wrong log in x2 they will be booted out for 2 months, whereas he will be able to get in.  </w:t>
      </w:r>
    </w:p>
    <w:p w:rsidR="00A73A46" w:rsidP="529704A7" w:rsidRDefault="00A73A46" w14:paraId="6954DCDF" w14:textId="77777777">
      <w:pPr>
        <w:rPr>
          <w:rFonts w:ascii="Aptos" w:hAnsi="Aptos" w:eastAsia="Aptos" w:cs="Aptos"/>
          <w:color w:val="000000" w:themeColor="text1"/>
        </w:rPr>
      </w:pPr>
    </w:p>
    <w:p w:rsidRPr="006B003C" w:rsidR="003C1428" w:rsidP="529704A7" w:rsidRDefault="72BEE11E" w14:paraId="7ADF75FE" w14:textId="50265F63">
      <w:pPr>
        <w:rPr>
          <w:rFonts w:ascii="Aptos" w:hAnsi="Aptos" w:eastAsia="Aptos" w:cs="Aptos"/>
          <w:b/>
          <w:bCs/>
          <w:color w:val="000000" w:themeColor="text1"/>
        </w:rPr>
      </w:pPr>
      <w:r w:rsidRPr="529704A7">
        <w:rPr>
          <w:rFonts w:ascii="Aptos" w:hAnsi="Aptos" w:eastAsia="Aptos" w:cs="Aptos"/>
          <w:b/>
          <w:bCs/>
          <w:color w:val="000000" w:themeColor="text1"/>
        </w:rPr>
        <w:t>Action 1:</w:t>
      </w:r>
      <w:r w:rsidR="006B003C">
        <w:rPr>
          <w:rFonts w:ascii="Aptos" w:hAnsi="Aptos" w:eastAsia="Aptos" w:cs="Aptos"/>
          <w:b/>
          <w:bCs/>
          <w:color w:val="000000" w:themeColor="text1"/>
        </w:rPr>
        <w:t xml:space="preserve"> Test backups regularly</w:t>
      </w:r>
    </w:p>
    <w:p w:rsidR="003C1428" w:rsidP="529704A7" w:rsidRDefault="469F0295" w14:paraId="66F0C600" w14:textId="3BDD25D2">
      <w:pPr>
        <w:rPr>
          <w:rFonts w:ascii="Aptos" w:hAnsi="Aptos" w:eastAsia="Aptos" w:cs="Aptos"/>
          <w:color w:val="000000" w:themeColor="text1"/>
        </w:rPr>
      </w:pPr>
      <w:r w:rsidRPr="0B1EAA58">
        <w:rPr>
          <w:rFonts w:ascii="Aptos" w:hAnsi="Aptos" w:eastAsia="Aptos" w:cs="Aptos"/>
          <w:color w:val="000000" w:themeColor="text1"/>
        </w:rPr>
        <w:t xml:space="preserve">I have the information there, </w:t>
      </w:r>
      <w:proofErr w:type="spellStart"/>
      <w:r w:rsidRPr="0B1EAA58">
        <w:rPr>
          <w:rFonts w:ascii="Aptos" w:hAnsi="Aptos" w:eastAsia="Aptos" w:cs="Aptos"/>
          <w:color w:val="000000" w:themeColor="text1"/>
        </w:rPr>
        <w:t>its</w:t>
      </w:r>
      <w:proofErr w:type="spellEnd"/>
      <w:r w:rsidRPr="0B1EAA58">
        <w:rPr>
          <w:rFonts w:ascii="Aptos" w:hAnsi="Aptos" w:eastAsia="Aptos" w:cs="Aptos"/>
          <w:color w:val="000000" w:themeColor="text1"/>
        </w:rPr>
        <w:t xml:space="preserve"> just hard to do it. I am trying to backup once a month now.</w:t>
      </w:r>
    </w:p>
    <w:p w:rsidR="003C1428" w:rsidP="529704A7" w:rsidRDefault="00A73A46" w14:paraId="05C3ED3E" w14:textId="77777777">
      <w:pPr>
        <w:rPr>
          <w:rFonts w:ascii="Aptos" w:hAnsi="Aptos" w:eastAsia="Aptos" w:cs="Aptos"/>
          <w:color w:val="000000" w:themeColor="text1"/>
        </w:rPr>
      </w:pPr>
      <w:r>
        <w:rPr>
          <w:rFonts w:ascii="Aptos" w:hAnsi="Aptos" w:eastAsia="Aptos" w:cs="Aptos"/>
          <w:color w:val="000000" w:themeColor="text1"/>
        </w:rPr>
        <w:t>Has been making up stories as if his computer has broken down and seeing if he could work without it.  Has/can get the information about backups but it’s very slow.  He is trying to back it up once a month now.</w:t>
      </w:r>
    </w:p>
    <w:p w:rsidR="003C1428" w:rsidP="529704A7" w:rsidRDefault="72BEE11E" w14:paraId="4A71E2C8" w14:textId="4B92FA77">
      <w:pPr>
        <w:rPr>
          <w:rFonts w:ascii="Aptos" w:hAnsi="Aptos" w:eastAsia="Aptos" w:cs="Aptos"/>
          <w:color w:val="000000" w:themeColor="text1"/>
        </w:rPr>
      </w:pPr>
      <w:r w:rsidRPr="529704A7">
        <w:rPr>
          <w:rFonts w:ascii="Aptos" w:hAnsi="Aptos" w:eastAsia="Aptos" w:cs="Aptos"/>
          <w:b/>
          <w:bCs/>
          <w:color w:val="000000" w:themeColor="text1"/>
        </w:rPr>
        <w:t>1)</w:t>
      </w:r>
      <w:r w:rsidR="00A73A46">
        <w:rPr>
          <w:rFonts w:ascii="Aptos" w:hAnsi="Aptos" w:eastAsia="Aptos" w:cs="Aptos"/>
          <w:b/>
          <w:bCs/>
          <w:color w:val="000000" w:themeColor="text1"/>
        </w:rPr>
        <w:t xml:space="preserve"> </w:t>
      </w:r>
      <w:r w:rsidRPr="00A73A46" w:rsidR="00A73A46">
        <w:rPr>
          <w:rFonts w:ascii="Aptos" w:hAnsi="Aptos" w:eastAsia="Aptos" w:cs="Aptos"/>
          <w:color w:val="000000" w:themeColor="text1"/>
        </w:rPr>
        <w:t>It’s fine, it’s grand, it is very important.</w:t>
      </w:r>
    </w:p>
    <w:p w:rsidR="003C1428" w:rsidP="529704A7" w:rsidRDefault="72BEE11E" w14:paraId="770AEACD" w14:textId="768733E3">
      <w:pPr>
        <w:rPr>
          <w:rFonts w:ascii="Aptos" w:hAnsi="Aptos" w:eastAsia="Aptos" w:cs="Aptos"/>
          <w:color w:val="000000" w:themeColor="text1"/>
        </w:rPr>
      </w:pPr>
      <w:r w:rsidRPr="104331E8">
        <w:rPr>
          <w:rFonts w:ascii="Aptos" w:hAnsi="Aptos" w:eastAsia="Aptos" w:cs="Aptos"/>
          <w:b/>
          <w:bCs/>
          <w:color w:val="000000" w:themeColor="text1"/>
        </w:rPr>
        <w:t>2)</w:t>
      </w:r>
      <w:r w:rsidRPr="104331E8" w:rsidR="4FD4B8E9">
        <w:rPr>
          <w:rFonts w:ascii="Aptos" w:hAnsi="Aptos" w:eastAsia="Aptos" w:cs="Aptos"/>
          <w:b/>
          <w:bCs/>
          <w:color w:val="000000" w:themeColor="text1"/>
        </w:rPr>
        <w:t xml:space="preserve"> </w:t>
      </w:r>
      <w:r w:rsidRPr="104331E8" w:rsidR="4FD4B8E9">
        <w:rPr>
          <w:rFonts w:ascii="Aptos" w:hAnsi="Aptos" w:eastAsia="Aptos" w:cs="Aptos"/>
          <w:color w:val="000000" w:themeColor="text1"/>
        </w:rPr>
        <w:t xml:space="preserve">They are </w:t>
      </w:r>
    </w:p>
    <w:p w:rsidR="003C1428" w:rsidP="529704A7" w:rsidRDefault="72BEE11E" w14:paraId="2200612C" w14:textId="159EAC37">
      <w:pPr>
        <w:rPr>
          <w:rFonts w:ascii="Aptos" w:hAnsi="Aptos" w:eastAsia="Aptos" w:cs="Aptos"/>
          <w:color w:val="000000" w:themeColor="text1"/>
        </w:rPr>
      </w:pPr>
      <w:r w:rsidRPr="529704A7">
        <w:rPr>
          <w:rFonts w:ascii="Aptos" w:hAnsi="Aptos" w:eastAsia="Aptos" w:cs="Aptos"/>
          <w:b/>
          <w:bCs/>
          <w:color w:val="000000" w:themeColor="text1"/>
        </w:rPr>
        <w:t>3)</w:t>
      </w:r>
      <w:r w:rsidR="00A73A46">
        <w:rPr>
          <w:rFonts w:ascii="Aptos" w:hAnsi="Aptos" w:eastAsia="Aptos" w:cs="Aptos"/>
          <w:b/>
          <w:bCs/>
          <w:color w:val="000000" w:themeColor="text1"/>
        </w:rPr>
        <w:t xml:space="preserve"> </w:t>
      </w:r>
      <w:r w:rsidRPr="00A73A46" w:rsidR="00A73A46">
        <w:rPr>
          <w:rFonts w:ascii="Aptos" w:hAnsi="Aptos" w:eastAsia="Aptos" w:cs="Aptos"/>
          <w:color w:val="000000" w:themeColor="text1"/>
        </w:rPr>
        <w:t>Will have a look at the e course</w:t>
      </w:r>
    </w:p>
    <w:p w:rsidR="003C1428" w:rsidP="529704A7" w:rsidRDefault="72BEE11E" w14:paraId="5DACE116" w14:textId="5B7D3CC5">
      <w:pPr>
        <w:rPr>
          <w:rFonts w:ascii="Aptos" w:hAnsi="Aptos" w:eastAsia="Aptos" w:cs="Aptos"/>
          <w:color w:val="000000" w:themeColor="text1"/>
        </w:rPr>
      </w:pPr>
      <w:r w:rsidRPr="07F955C4">
        <w:rPr>
          <w:rFonts w:ascii="Aptos" w:hAnsi="Aptos" w:eastAsia="Aptos" w:cs="Aptos"/>
          <w:b/>
          <w:bCs/>
          <w:color w:val="000000" w:themeColor="text1"/>
        </w:rPr>
        <w:t>4)</w:t>
      </w:r>
      <w:r w:rsidRPr="07F955C4" w:rsidR="683A30B1">
        <w:rPr>
          <w:rFonts w:ascii="Aptos" w:hAnsi="Aptos" w:eastAsia="Aptos" w:cs="Aptos"/>
          <w:b/>
          <w:bCs/>
          <w:color w:val="000000" w:themeColor="text1"/>
        </w:rPr>
        <w:t xml:space="preserve"> </w:t>
      </w:r>
      <w:r w:rsidRPr="07F955C4" w:rsidR="683A30B1">
        <w:rPr>
          <w:rFonts w:ascii="Aptos" w:hAnsi="Aptos" w:eastAsia="Aptos" w:cs="Aptos"/>
          <w:color w:val="000000" w:themeColor="text1"/>
        </w:rPr>
        <w:t xml:space="preserve">The barrier is me, saying </w:t>
      </w:r>
      <w:proofErr w:type="spellStart"/>
      <w:r w:rsidRPr="07F955C4" w:rsidR="683A30B1">
        <w:rPr>
          <w:rFonts w:ascii="Aptos" w:hAnsi="Aptos" w:eastAsia="Aptos" w:cs="Aptos"/>
          <w:color w:val="000000" w:themeColor="text1"/>
        </w:rPr>
        <w:t>i</w:t>
      </w:r>
      <w:proofErr w:type="spellEnd"/>
      <w:r w:rsidRPr="07F955C4" w:rsidR="683A30B1">
        <w:rPr>
          <w:rFonts w:ascii="Aptos" w:hAnsi="Aptos" w:eastAsia="Aptos" w:cs="Aptos"/>
          <w:color w:val="000000" w:themeColor="text1"/>
        </w:rPr>
        <w:t xml:space="preserve"> will do it every month and then something happens, and </w:t>
      </w:r>
      <w:proofErr w:type="spellStart"/>
      <w:r w:rsidRPr="07F955C4" w:rsidR="683A30B1">
        <w:rPr>
          <w:rFonts w:ascii="Aptos" w:hAnsi="Aptos" w:eastAsia="Aptos" w:cs="Aptos"/>
          <w:color w:val="000000" w:themeColor="text1"/>
        </w:rPr>
        <w:t>i</w:t>
      </w:r>
      <w:proofErr w:type="spellEnd"/>
      <w:r w:rsidRPr="07F955C4" w:rsidR="683A30B1">
        <w:rPr>
          <w:rFonts w:ascii="Aptos" w:hAnsi="Aptos" w:eastAsia="Aptos" w:cs="Aptos"/>
          <w:color w:val="000000" w:themeColor="text1"/>
        </w:rPr>
        <w:t xml:space="preserve"> say </w:t>
      </w:r>
      <w:proofErr w:type="spellStart"/>
      <w:r w:rsidRPr="07F955C4" w:rsidR="683A30B1">
        <w:rPr>
          <w:rFonts w:ascii="Aptos" w:hAnsi="Aptos" w:eastAsia="Aptos" w:cs="Aptos"/>
          <w:color w:val="000000" w:themeColor="text1"/>
        </w:rPr>
        <w:t>i</w:t>
      </w:r>
      <w:proofErr w:type="spellEnd"/>
      <w:r w:rsidRPr="07F955C4" w:rsidR="683A30B1">
        <w:rPr>
          <w:rFonts w:ascii="Aptos" w:hAnsi="Aptos" w:eastAsia="Aptos" w:cs="Aptos"/>
          <w:color w:val="000000" w:themeColor="text1"/>
        </w:rPr>
        <w:t xml:space="preserve"> will do it and keep putting it off.</w:t>
      </w:r>
    </w:p>
    <w:p w:rsidRPr="00A73A46" w:rsidR="003C1428" w:rsidP="529704A7" w:rsidRDefault="72BEE11E" w14:paraId="44A9B960" w14:textId="13CA668A">
      <w:pPr>
        <w:rPr>
          <w:rFonts w:ascii="Aptos" w:hAnsi="Aptos" w:eastAsia="Aptos" w:cs="Aptos"/>
          <w:color w:val="000000" w:themeColor="text1"/>
        </w:rPr>
      </w:pPr>
      <w:r w:rsidRPr="529704A7">
        <w:rPr>
          <w:rFonts w:ascii="Aptos" w:hAnsi="Aptos" w:eastAsia="Aptos" w:cs="Aptos"/>
          <w:b/>
          <w:bCs/>
          <w:color w:val="000000" w:themeColor="text1"/>
        </w:rPr>
        <w:t>5)</w:t>
      </w:r>
      <w:r w:rsidR="00A73A46">
        <w:rPr>
          <w:rFonts w:ascii="Aptos" w:hAnsi="Aptos" w:eastAsia="Aptos" w:cs="Aptos"/>
          <w:b/>
          <w:bCs/>
          <w:color w:val="000000" w:themeColor="text1"/>
        </w:rPr>
        <w:t xml:space="preserve"> </w:t>
      </w:r>
      <w:r w:rsidR="006B003C">
        <w:rPr>
          <w:rFonts w:ascii="Aptos" w:hAnsi="Aptos" w:eastAsia="Aptos" w:cs="Aptos"/>
          <w:color w:val="000000" w:themeColor="text1"/>
        </w:rPr>
        <w:t>No.  Gets him up and running.  I’ve occasionally have changed settings on my website and the website goes bonkers, black knight are good for getting me back on but I do wonder what I’d do if it …. All got wiped? (not direct quote)</w:t>
      </w:r>
    </w:p>
    <w:p w:rsidR="00A73A46" w:rsidP="529704A7" w:rsidRDefault="00A73A46" w14:paraId="7FE2F53E" w14:textId="77777777">
      <w:pPr>
        <w:rPr>
          <w:rFonts w:ascii="Aptos" w:hAnsi="Aptos" w:eastAsia="Aptos" w:cs="Aptos"/>
          <w:color w:val="000000" w:themeColor="text1"/>
        </w:rPr>
      </w:pPr>
    </w:p>
    <w:p w:rsidR="003C1428" w:rsidP="529704A7" w:rsidRDefault="62FC682F" w14:paraId="12C390A4" w14:textId="7DC556BA">
      <w:pPr>
        <w:rPr>
          <w:rFonts w:ascii="Aptos" w:hAnsi="Aptos" w:eastAsia="Aptos" w:cs="Aptos"/>
          <w:color w:val="000000" w:themeColor="text1"/>
        </w:rPr>
      </w:pPr>
      <w:r w:rsidRPr="25B91AE2">
        <w:rPr>
          <w:rFonts w:ascii="Aptos" w:hAnsi="Aptos" w:eastAsia="Aptos" w:cs="Aptos"/>
          <w:color w:val="000000" w:themeColor="text1"/>
        </w:rPr>
        <w:t xml:space="preserve">Normally what I do, I don't have automatic updates, </w:t>
      </w:r>
      <w:proofErr w:type="spellStart"/>
      <w:r w:rsidRPr="25B91AE2">
        <w:rPr>
          <w:rFonts w:ascii="Aptos" w:hAnsi="Aptos" w:eastAsia="Aptos" w:cs="Aptos"/>
          <w:color w:val="000000" w:themeColor="text1"/>
        </w:rPr>
        <w:t>i</w:t>
      </w:r>
      <w:proofErr w:type="spellEnd"/>
      <w:r w:rsidRPr="25B91AE2">
        <w:rPr>
          <w:rFonts w:ascii="Aptos" w:hAnsi="Aptos" w:eastAsia="Aptos" w:cs="Aptos"/>
          <w:color w:val="000000" w:themeColor="text1"/>
        </w:rPr>
        <w:t xml:space="preserve"> just manually click update.</w:t>
      </w:r>
    </w:p>
    <w:p w:rsidR="003C1428" w:rsidP="529704A7" w:rsidRDefault="72BEE11E" w14:paraId="26DE9439" w14:textId="3A465A07">
      <w:pPr>
        <w:rPr>
          <w:rFonts w:ascii="Aptos" w:hAnsi="Aptos" w:eastAsia="Aptos" w:cs="Aptos"/>
          <w:b/>
          <w:bCs/>
          <w:color w:val="000000" w:themeColor="text1"/>
        </w:rPr>
      </w:pPr>
      <w:r w:rsidRPr="529704A7">
        <w:rPr>
          <w:rFonts w:ascii="Aptos" w:hAnsi="Aptos" w:eastAsia="Aptos" w:cs="Aptos"/>
          <w:b/>
          <w:bCs/>
          <w:color w:val="000000" w:themeColor="text1"/>
        </w:rPr>
        <w:t>Action 2:</w:t>
      </w:r>
      <w:r w:rsidR="006B003C">
        <w:rPr>
          <w:rFonts w:ascii="Aptos" w:hAnsi="Aptos" w:eastAsia="Aptos" w:cs="Aptos"/>
          <w:b/>
          <w:bCs/>
          <w:color w:val="000000" w:themeColor="text1"/>
        </w:rPr>
        <w:t xml:space="preserve"> Enable automatic software updates</w:t>
      </w:r>
    </w:p>
    <w:p w:rsidRPr="006B003C" w:rsidR="006B003C" w:rsidP="529704A7" w:rsidRDefault="006B003C" w14:paraId="54853598" w14:textId="09CB8D04">
      <w:pPr>
        <w:rPr>
          <w:rFonts w:ascii="Aptos" w:hAnsi="Aptos" w:eastAsia="Aptos" w:cs="Aptos"/>
          <w:color w:val="000000" w:themeColor="text1"/>
        </w:rPr>
      </w:pPr>
      <w:r>
        <w:rPr>
          <w:rFonts w:ascii="Aptos" w:hAnsi="Aptos" w:eastAsia="Aptos" w:cs="Aptos"/>
          <w:color w:val="000000" w:themeColor="text1"/>
        </w:rPr>
        <w:t>Is a bit scared of enabling automatic in case there is an issue with the update.  His website does give notification/emails if they have an update.  He likes to wait a couple of days after an update before he updates to make sure there weren’t any issues with the update.</w:t>
      </w:r>
    </w:p>
    <w:p w:rsidR="003C1428" w:rsidP="529704A7" w:rsidRDefault="1F18B457" w14:paraId="01C945CE" w14:textId="48233A3F">
      <w:pPr>
        <w:rPr>
          <w:rFonts w:ascii="Aptos" w:hAnsi="Aptos" w:eastAsia="Aptos" w:cs="Aptos"/>
          <w:color w:val="000000" w:themeColor="text1"/>
        </w:rPr>
      </w:pPr>
      <w:r w:rsidRPr="24A9B211">
        <w:rPr>
          <w:rFonts w:ascii="Aptos" w:hAnsi="Aptos" w:eastAsia="Aptos" w:cs="Aptos"/>
          <w:color w:val="000000" w:themeColor="text1"/>
        </w:rPr>
        <w:t xml:space="preserve">Worried that automatic updates will cause an issue. If </w:t>
      </w:r>
      <w:proofErr w:type="spellStart"/>
      <w:r w:rsidRPr="24A9B211">
        <w:rPr>
          <w:rFonts w:ascii="Aptos" w:hAnsi="Aptos" w:eastAsia="Aptos" w:cs="Aptos"/>
          <w:color w:val="000000" w:themeColor="text1"/>
        </w:rPr>
        <w:t>i</w:t>
      </w:r>
      <w:proofErr w:type="spellEnd"/>
      <w:r w:rsidRPr="24A9B211">
        <w:rPr>
          <w:rFonts w:ascii="Aptos" w:hAnsi="Aptos" w:eastAsia="Aptos" w:cs="Aptos"/>
          <w:color w:val="000000" w:themeColor="text1"/>
        </w:rPr>
        <w:t xml:space="preserve"> </w:t>
      </w:r>
      <w:proofErr w:type="spellStart"/>
      <w:r w:rsidRPr="24A9B211">
        <w:rPr>
          <w:rFonts w:ascii="Aptos" w:hAnsi="Aptos" w:eastAsia="Aptos" w:cs="Aptos"/>
          <w:color w:val="000000" w:themeColor="text1"/>
        </w:rPr>
        <w:t>dont</w:t>
      </w:r>
      <w:proofErr w:type="spellEnd"/>
      <w:r w:rsidRPr="24A9B211">
        <w:rPr>
          <w:rFonts w:ascii="Aptos" w:hAnsi="Aptos" w:eastAsia="Aptos" w:cs="Aptos"/>
          <w:color w:val="000000" w:themeColor="text1"/>
        </w:rPr>
        <w:t xml:space="preserve"> update, they keep emailing me, so </w:t>
      </w:r>
      <w:proofErr w:type="spellStart"/>
      <w:r w:rsidRPr="24A9B211">
        <w:rPr>
          <w:rFonts w:ascii="Aptos" w:hAnsi="Aptos" w:eastAsia="Aptos" w:cs="Aptos"/>
          <w:color w:val="000000" w:themeColor="text1"/>
        </w:rPr>
        <w:t>i</w:t>
      </w:r>
      <w:proofErr w:type="spellEnd"/>
      <w:r w:rsidRPr="24A9B211">
        <w:rPr>
          <w:rFonts w:ascii="Aptos" w:hAnsi="Aptos" w:eastAsia="Aptos" w:cs="Aptos"/>
          <w:color w:val="000000" w:themeColor="text1"/>
        </w:rPr>
        <w:t xml:space="preserve"> have to do it. The vulnerabilities</w:t>
      </w:r>
      <w:r w:rsidRPr="24A9B211" w:rsidR="145C44A1">
        <w:rPr>
          <w:rFonts w:ascii="Aptos" w:hAnsi="Aptos" w:eastAsia="Aptos" w:cs="Aptos"/>
          <w:color w:val="000000" w:themeColor="text1"/>
        </w:rPr>
        <w:t xml:space="preserve"> - hackers would know that. Windows updates itself. The booking for the training courses is </w:t>
      </w:r>
      <w:proofErr w:type="spellStart"/>
      <w:r w:rsidRPr="24A9B211" w:rsidR="145C44A1">
        <w:rPr>
          <w:rFonts w:ascii="Aptos" w:hAnsi="Aptos" w:eastAsia="Aptos" w:cs="Aptos"/>
          <w:color w:val="000000" w:themeColor="text1"/>
        </w:rPr>
        <w:t>PhP</w:t>
      </w:r>
      <w:proofErr w:type="spellEnd"/>
      <w:r w:rsidRPr="24A9B211" w:rsidR="145C44A1">
        <w:rPr>
          <w:rFonts w:ascii="Aptos" w:hAnsi="Aptos" w:eastAsia="Aptos" w:cs="Aptos"/>
          <w:color w:val="000000" w:themeColor="text1"/>
        </w:rPr>
        <w:t xml:space="preserve"> language, they have a new version, </w:t>
      </w:r>
      <w:r w:rsidRPr="24A9B211" w:rsidR="3ADAC7EB">
        <w:rPr>
          <w:rFonts w:ascii="Aptos" w:hAnsi="Aptos" w:eastAsia="Aptos" w:cs="Aptos"/>
          <w:color w:val="000000" w:themeColor="text1"/>
        </w:rPr>
        <w:t xml:space="preserve">but </w:t>
      </w:r>
      <w:proofErr w:type="spellStart"/>
      <w:r w:rsidRPr="24A9B211" w:rsidR="3ADAC7EB">
        <w:rPr>
          <w:rFonts w:ascii="Aptos" w:hAnsi="Aptos" w:eastAsia="Aptos" w:cs="Aptos"/>
          <w:color w:val="000000" w:themeColor="text1"/>
        </w:rPr>
        <w:t>i</w:t>
      </w:r>
      <w:proofErr w:type="spellEnd"/>
      <w:r w:rsidRPr="24A9B211" w:rsidR="3ADAC7EB">
        <w:rPr>
          <w:rFonts w:ascii="Aptos" w:hAnsi="Aptos" w:eastAsia="Aptos" w:cs="Aptos"/>
          <w:color w:val="000000" w:themeColor="text1"/>
        </w:rPr>
        <w:t xml:space="preserve"> presume if anything happened, they would get it back up themselves. </w:t>
      </w:r>
      <w:r w:rsidRPr="24A9B211" w:rsidR="145C44A1">
        <w:rPr>
          <w:rFonts w:ascii="Aptos" w:hAnsi="Aptos" w:eastAsia="Aptos" w:cs="Aptos"/>
          <w:color w:val="000000" w:themeColor="text1"/>
        </w:rPr>
        <w:t xml:space="preserve"> </w:t>
      </w:r>
      <w:r w:rsidRPr="24A9B211" w:rsidR="4F7703EF">
        <w:rPr>
          <w:rFonts w:ascii="Aptos" w:hAnsi="Aptos" w:eastAsia="Aptos" w:cs="Aptos"/>
          <w:color w:val="000000" w:themeColor="text1"/>
        </w:rPr>
        <w:t xml:space="preserve">I try to keep things up to date as soon as </w:t>
      </w:r>
      <w:proofErr w:type="spellStart"/>
      <w:r w:rsidRPr="24A9B211" w:rsidR="4F7703EF">
        <w:rPr>
          <w:rFonts w:ascii="Aptos" w:hAnsi="Aptos" w:eastAsia="Aptos" w:cs="Aptos"/>
          <w:color w:val="000000" w:themeColor="text1"/>
        </w:rPr>
        <w:t>i</w:t>
      </w:r>
      <w:proofErr w:type="spellEnd"/>
      <w:r w:rsidRPr="24A9B211" w:rsidR="4F7703EF">
        <w:rPr>
          <w:rFonts w:ascii="Aptos" w:hAnsi="Aptos" w:eastAsia="Aptos" w:cs="Aptos"/>
          <w:color w:val="000000" w:themeColor="text1"/>
        </w:rPr>
        <w:t xml:space="preserve"> can. </w:t>
      </w:r>
    </w:p>
    <w:p w:rsidRPr="006B003C" w:rsidR="003C1428" w:rsidP="529704A7" w:rsidRDefault="72BEE11E" w14:paraId="4609C9CD" w14:textId="60F4ED9F">
      <w:pPr>
        <w:rPr>
          <w:rFonts w:ascii="Aptos" w:hAnsi="Aptos" w:eastAsia="Aptos" w:cs="Aptos"/>
          <w:color w:val="000000" w:themeColor="text1"/>
        </w:rPr>
      </w:pPr>
      <w:r w:rsidRPr="529704A7">
        <w:rPr>
          <w:rFonts w:ascii="Aptos" w:hAnsi="Aptos" w:eastAsia="Aptos" w:cs="Aptos"/>
          <w:b/>
          <w:bCs/>
          <w:color w:val="000000" w:themeColor="text1"/>
        </w:rPr>
        <w:t>1)</w:t>
      </w:r>
      <w:r w:rsidR="006B003C">
        <w:rPr>
          <w:rFonts w:ascii="Aptos" w:hAnsi="Aptos" w:eastAsia="Aptos" w:cs="Aptos"/>
          <w:b/>
          <w:bCs/>
          <w:color w:val="000000" w:themeColor="text1"/>
        </w:rPr>
        <w:t xml:space="preserve"> </w:t>
      </w:r>
      <w:r w:rsidR="006B003C">
        <w:rPr>
          <w:rFonts w:ascii="Aptos" w:hAnsi="Aptos" w:eastAsia="Aptos" w:cs="Aptos"/>
          <w:color w:val="000000" w:themeColor="text1"/>
        </w:rPr>
        <w:t>That’s fine, makes great sense</w:t>
      </w:r>
    </w:p>
    <w:p w:rsidRPr="006B003C" w:rsidR="003C1428" w:rsidP="529704A7" w:rsidRDefault="72BEE11E" w14:paraId="5C5FA08C" w14:textId="63BFC5AC">
      <w:pPr>
        <w:rPr>
          <w:rFonts w:ascii="Aptos" w:hAnsi="Aptos" w:eastAsia="Aptos" w:cs="Aptos"/>
          <w:color w:val="000000" w:themeColor="text1"/>
        </w:rPr>
      </w:pPr>
      <w:r w:rsidRPr="529704A7">
        <w:rPr>
          <w:rFonts w:ascii="Aptos" w:hAnsi="Aptos" w:eastAsia="Aptos" w:cs="Aptos"/>
          <w:b/>
          <w:bCs/>
          <w:color w:val="000000" w:themeColor="text1"/>
        </w:rPr>
        <w:t>2)</w:t>
      </w:r>
      <w:r w:rsidR="006B003C">
        <w:rPr>
          <w:rFonts w:ascii="Aptos" w:hAnsi="Aptos" w:eastAsia="Aptos" w:cs="Aptos"/>
          <w:b/>
          <w:bCs/>
          <w:color w:val="000000" w:themeColor="text1"/>
        </w:rPr>
        <w:t xml:space="preserve"> </w:t>
      </w:r>
    </w:p>
    <w:p w:rsidR="003C1428" w:rsidP="529704A7" w:rsidRDefault="72BEE11E" w14:paraId="72D68EE3" w14:textId="715A8333">
      <w:pPr>
        <w:rPr>
          <w:rFonts w:ascii="Aptos" w:hAnsi="Aptos" w:eastAsia="Aptos" w:cs="Aptos"/>
          <w:color w:val="000000" w:themeColor="text1"/>
        </w:rPr>
      </w:pPr>
      <w:r w:rsidRPr="529704A7">
        <w:rPr>
          <w:rFonts w:ascii="Aptos" w:hAnsi="Aptos" w:eastAsia="Aptos" w:cs="Aptos"/>
          <w:b/>
          <w:bCs/>
          <w:color w:val="000000" w:themeColor="text1"/>
        </w:rPr>
        <w:t>3)</w:t>
      </w:r>
      <w:r w:rsidR="006B003C">
        <w:rPr>
          <w:rFonts w:ascii="Aptos" w:hAnsi="Aptos" w:eastAsia="Aptos" w:cs="Aptos"/>
          <w:b/>
          <w:bCs/>
          <w:color w:val="000000" w:themeColor="text1"/>
        </w:rPr>
        <w:t xml:space="preserve"> </w:t>
      </w:r>
      <w:r w:rsidR="006B003C">
        <w:rPr>
          <w:rFonts w:ascii="Aptos" w:hAnsi="Aptos" w:eastAsia="Aptos" w:cs="Aptos"/>
          <w:color w:val="000000" w:themeColor="text1"/>
        </w:rPr>
        <w:t>Yes.  So important to keep up to date with the stuff</w:t>
      </w:r>
    </w:p>
    <w:p w:rsidR="003C1428" w:rsidP="529704A7" w:rsidRDefault="62323E2A" w14:paraId="311F1DDF" w14:textId="57B090D0">
      <w:pPr>
        <w:rPr>
          <w:rFonts w:ascii="Aptos" w:hAnsi="Aptos" w:eastAsia="Aptos" w:cs="Aptos"/>
          <w:color w:val="000000" w:themeColor="text1"/>
        </w:rPr>
      </w:pPr>
      <w:r w:rsidRPr="475032EB">
        <w:rPr>
          <w:rFonts w:ascii="Aptos" w:hAnsi="Aptos" w:eastAsia="Aptos" w:cs="Aptos"/>
          <w:b/>
          <w:bCs/>
          <w:color w:val="000000" w:themeColor="text1"/>
        </w:rPr>
        <w:t>4)</w:t>
      </w:r>
      <w:r w:rsidRPr="475032EB" w:rsidR="6C32EAB4">
        <w:rPr>
          <w:rFonts w:ascii="Aptos" w:hAnsi="Aptos" w:eastAsia="Aptos" w:cs="Aptos"/>
          <w:b/>
          <w:bCs/>
          <w:color w:val="000000" w:themeColor="text1"/>
        </w:rPr>
        <w:t xml:space="preserve"> </w:t>
      </w:r>
      <w:r w:rsidRPr="475032EB" w:rsidR="6C32EAB4">
        <w:rPr>
          <w:rFonts w:ascii="Aptos" w:hAnsi="Aptos" w:eastAsia="Aptos" w:cs="Aptos"/>
          <w:color w:val="000000" w:themeColor="text1"/>
        </w:rPr>
        <w:t>myself</w:t>
      </w:r>
    </w:p>
    <w:p w:rsidRPr="006B003C" w:rsidR="003C1428" w:rsidP="529704A7" w:rsidRDefault="72BEE11E" w14:paraId="31C9AE9B" w14:textId="3D113AC0">
      <w:pPr>
        <w:rPr>
          <w:rFonts w:ascii="Aptos" w:hAnsi="Aptos" w:eastAsia="Aptos" w:cs="Aptos"/>
          <w:color w:val="000000" w:themeColor="text1"/>
        </w:rPr>
      </w:pPr>
      <w:r w:rsidRPr="529704A7">
        <w:rPr>
          <w:rFonts w:ascii="Aptos" w:hAnsi="Aptos" w:eastAsia="Aptos" w:cs="Aptos"/>
          <w:b/>
          <w:bCs/>
          <w:color w:val="000000" w:themeColor="text1"/>
        </w:rPr>
        <w:t>5)</w:t>
      </w:r>
      <w:r w:rsidR="006B003C">
        <w:rPr>
          <w:rFonts w:ascii="Aptos" w:hAnsi="Aptos" w:eastAsia="Aptos" w:cs="Aptos"/>
          <w:b/>
          <w:bCs/>
          <w:color w:val="000000" w:themeColor="text1"/>
        </w:rPr>
        <w:t xml:space="preserve"> </w:t>
      </w:r>
      <w:r w:rsidR="006B003C">
        <w:rPr>
          <w:rFonts w:ascii="Aptos" w:hAnsi="Aptos" w:eastAsia="Aptos" w:cs="Aptos"/>
          <w:color w:val="000000" w:themeColor="text1"/>
        </w:rPr>
        <w:t>No</w:t>
      </w:r>
      <w:r w:rsidR="00BB1C09">
        <w:rPr>
          <w:rFonts w:ascii="Aptos" w:hAnsi="Aptos" w:eastAsia="Aptos" w:cs="Aptos"/>
          <w:color w:val="000000" w:themeColor="text1"/>
        </w:rPr>
        <w:t>,</w:t>
      </w:r>
      <w:r w:rsidR="006B003C">
        <w:rPr>
          <w:rFonts w:ascii="Aptos" w:hAnsi="Aptos" w:eastAsia="Aptos" w:cs="Aptos"/>
          <w:color w:val="000000" w:themeColor="text1"/>
        </w:rPr>
        <w:t xml:space="preserve"> it is proper advice.</w:t>
      </w:r>
    </w:p>
    <w:p w:rsidR="003C1428" w:rsidP="529704A7" w:rsidRDefault="2CB112B5" w14:paraId="7940668A" w14:textId="0136831C">
      <w:pPr>
        <w:rPr>
          <w:rFonts w:ascii="Aptos" w:hAnsi="Aptos" w:eastAsia="Aptos" w:cs="Aptos"/>
          <w:color w:val="000000" w:themeColor="text1"/>
        </w:rPr>
      </w:pPr>
      <w:r w:rsidRPr="691ECB32">
        <w:rPr>
          <w:rFonts w:ascii="Aptos" w:hAnsi="Aptos" w:eastAsia="Aptos" w:cs="Aptos"/>
          <w:color w:val="000000" w:themeColor="text1"/>
        </w:rPr>
        <w:t xml:space="preserve">“its proper </w:t>
      </w:r>
      <w:proofErr w:type="spellStart"/>
      <w:r w:rsidRPr="691ECB32">
        <w:rPr>
          <w:rFonts w:ascii="Aptos" w:hAnsi="Aptos" w:eastAsia="Aptos" w:cs="Aptos"/>
          <w:color w:val="000000" w:themeColor="text1"/>
        </w:rPr>
        <w:t>advie</w:t>
      </w:r>
      <w:proofErr w:type="spellEnd"/>
      <w:r w:rsidRPr="691ECB32">
        <w:rPr>
          <w:rFonts w:ascii="Aptos" w:hAnsi="Aptos" w:eastAsia="Aptos" w:cs="Aptos"/>
          <w:color w:val="000000" w:themeColor="text1"/>
        </w:rPr>
        <w:t xml:space="preserve">” </w:t>
      </w:r>
    </w:p>
    <w:p w:rsidR="003C1428" w:rsidP="529704A7" w:rsidRDefault="72BEE11E" w14:paraId="18E7831B" w14:textId="13F130D9">
      <w:pPr>
        <w:rPr>
          <w:rFonts w:ascii="Aptos" w:hAnsi="Aptos" w:eastAsia="Aptos" w:cs="Aptos"/>
          <w:color w:val="000000" w:themeColor="text1"/>
        </w:rPr>
      </w:pPr>
      <w:r w:rsidRPr="529704A7">
        <w:rPr>
          <w:rFonts w:ascii="Aptos" w:hAnsi="Aptos" w:eastAsia="Aptos" w:cs="Aptos"/>
          <w:b/>
          <w:bCs/>
          <w:color w:val="000000" w:themeColor="text1"/>
        </w:rPr>
        <w:t>Action 3:</w:t>
      </w:r>
    </w:p>
    <w:p w:rsidR="003C1428" w:rsidP="529704A7" w:rsidRDefault="006B003C" w14:paraId="48711E58" w14:textId="77777777">
      <w:pPr>
        <w:rPr>
          <w:rFonts w:ascii="Aptos" w:hAnsi="Aptos" w:eastAsia="Aptos" w:cs="Aptos"/>
          <w:color w:val="000000" w:themeColor="text1"/>
        </w:rPr>
      </w:pPr>
      <w:r>
        <w:rPr>
          <w:rFonts w:ascii="Aptos" w:hAnsi="Aptos" w:eastAsia="Aptos" w:cs="Aptos"/>
          <w:color w:val="000000" w:themeColor="text1"/>
        </w:rPr>
        <w:t>His data is no longer stored on cloud.  He stores it (mainly certs from past students in case they lose theirs) on the computer and the backup hard drives.</w:t>
      </w:r>
    </w:p>
    <w:p w:rsidR="009B15BF" w:rsidP="529704A7" w:rsidRDefault="009B15BF" w14:paraId="17F8CA06" w14:textId="14385A76">
      <w:pPr>
        <w:rPr>
          <w:rFonts w:ascii="Aptos" w:hAnsi="Aptos" w:eastAsia="Aptos" w:cs="Aptos"/>
          <w:color w:val="000000" w:themeColor="text1"/>
        </w:rPr>
      </w:pPr>
      <w:r>
        <w:rPr>
          <w:rFonts w:ascii="Aptos" w:hAnsi="Aptos" w:eastAsia="Aptos" w:cs="Aptos"/>
          <w:color w:val="000000" w:themeColor="text1"/>
        </w:rPr>
        <w:t>Encrypting the data is something I must learn about.</w:t>
      </w:r>
    </w:p>
    <w:p w:rsidR="009B15BF" w:rsidP="529704A7" w:rsidRDefault="009B15BF" w14:paraId="75F5B3C2" w14:textId="7F72C25C">
      <w:pPr>
        <w:rPr>
          <w:rFonts w:ascii="Aptos" w:hAnsi="Aptos" w:eastAsia="Aptos" w:cs="Aptos"/>
          <w:color w:val="000000" w:themeColor="text1"/>
        </w:rPr>
      </w:pPr>
      <w:r>
        <w:rPr>
          <w:rFonts w:ascii="Aptos" w:hAnsi="Aptos" w:eastAsia="Aptos" w:cs="Aptos"/>
          <w:color w:val="000000" w:themeColor="text1"/>
        </w:rPr>
        <w:t>Can’t encrypt on windows home thing he uses.  He says knowing him he would encrypt stuff and then forget the password so he is a bit apprehensive about encrypting.</w:t>
      </w:r>
    </w:p>
    <w:p w:rsidR="009B15BF" w:rsidP="529704A7" w:rsidRDefault="3DDFE4DB" w14:paraId="4C255D35" w14:textId="2E7B87DC">
      <w:pPr>
        <w:rPr>
          <w:rFonts w:ascii="Aptos" w:hAnsi="Aptos" w:eastAsia="Aptos" w:cs="Aptos"/>
          <w:color w:val="000000" w:themeColor="text1"/>
        </w:rPr>
      </w:pPr>
      <w:r w:rsidRPr="1673FA62">
        <w:rPr>
          <w:rFonts w:ascii="Aptos" w:hAnsi="Aptos" w:eastAsia="Aptos" w:cs="Aptos"/>
          <w:color w:val="000000" w:themeColor="text1"/>
        </w:rPr>
        <w:t xml:space="preserve">I thought my data was in the cloud, but </w:t>
      </w:r>
      <w:r w:rsidRPr="1673FA62" w:rsidR="1CBE4AFB">
        <w:rPr>
          <w:rFonts w:ascii="Aptos" w:hAnsi="Aptos" w:eastAsia="Aptos" w:cs="Aptos"/>
          <w:color w:val="000000" w:themeColor="text1"/>
        </w:rPr>
        <w:t>it's</w:t>
      </w:r>
      <w:r w:rsidRPr="1673FA62">
        <w:rPr>
          <w:rFonts w:ascii="Aptos" w:hAnsi="Aptos" w:eastAsia="Aptos" w:cs="Aptos"/>
          <w:color w:val="000000" w:themeColor="text1"/>
        </w:rPr>
        <w:t xml:space="preserve"> not. Uses a memory stick, google cloud storage but all the stuff is now on the computer and on external hard drives</w:t>
      </w:r>
      <w:r w:rsidRPr="1673FA62" w:rsidR="45B2F049">
        <w:rPr>
          <w:rFonts w:ascii="Aptos" w:hAnsi="Aptos" w:eastAsia="Aptos" w:cs="Aptos"/>
          <w:color w:val="000000" w:themeColor="text1"/>
        </w:rPr>
        <w:t xml:space="preserve">. Encrypting the data is something </w:t>
      </w:r>
      <w:r w:rsidRPr="1673FA62" w:rsidR="0F5D83B0">
        <w:rPr>
          <w:rFonts w:ascii="Aptos" w:hAnsi="Aptos" w:eastAsia="Aptos" w:cs="Aptos"/>
          <w:color w:val="000000" w:themeColor="text1"/>
        </w:rPr>
        <w:t>I</w:t>
      </w:r>
      <w:r w:rsidRPr="1673FA62" w:rsidR="45B2F049">
        <w:rPr>
          <w:rFonts w:ascii="Aptos" w:hAnsi="Aptos" w:eastAsia="Aptos" w:cs="Aptos"/>
          <w:color w:val="000000" w:themeColor="text1"/>
        </w:rPr>
        <w:t xml:space="preserve"> must learn about. </w:t>
      </w:r>
    </w:p>
    <w:p w:rsidR="00BB1C09" w:rsidP="529704A7" w:rsidRDefault="00BB1C09" w14:paraId="59998B9B" w14:textId="47E5E0AA">
      <w:pPr>
        <w:rPr>
          <w:rFonts w:ascii="Aptos" w:hAnsi="Aptos" w:eastAsia="Aptos" w:cs="Aptos"/>
          <w:color w:val="000000" w:themeColor="text1"/>
        </w:rPr>
      </w:pPr>
      <w:r>
        <w:rPr>
          <w:rFonts w:ascii="Aptos" w:hAnsi="Aptos" w:eastAsia="Aptos" w:cs="Aptos"/>
          <w:color w:val="000000" w:themeColor="text1"/>
        </w:rPr>
        <w:t>Has a laptop now as well since the workshop so if his computer gets hacked or is inaccessible he can work from the laptop</w:t>
      </w:r>
    </w:p>
    <w:p w:rsidRPr="00BB1C09" w:rsidR="003C1428" w:rsidP="529704A7" w:rsidRDefault="72BEE11E" w14:paraId="17836ED2" w14:textId="242A1939">
      <w:pPr>
        <w:rPr>
          <w:rFonts w:ascii="Aptos" w:hAnsi="Aptos" w:eastAsia="Aptos" w:cs="Aptos"/>
          <w:color w:val="000000" w:themeColor="text1"/>
        </w:rPr>
      </w:pPr>
      <w:r w:rsidRPr="529704A7">
        <w:rPr>
          <w:rFonts w:ascii="Aptos" w:hAnsi="Aptos" w:eastAsia="Aptos" w:cs="Aptos"/>
          <w:b/>
          <w:bCs/>
          <w:color w:val="000000" w:themeColor="text1"/>
        </w:rPr>
        <w:t>1)</w:t>
      </w:r>
      <w:r w:rsidR="00BB1C09">
        <w:rPr>
          <w:rFonts w:ascii="Aptos" w:hAnsi="Aptos" w:eastAsia="Aptos" w:cs="Aptos"/>
          <w:b/>
          <w:bCs/>
          <w:color w:val="000000" w:themeColor="text1"/>
        </w:rPr>
        <w:t xml:space="preserve"> </w:t>
      </w:r>
      <w:proofErr w:type="spellStart"/>
      <w:r w:rsidRPr="7F84808F" w:rsidR="1B6F2E13">
        <w:rPr>
          <w:rFonts w:ascii="Aptos" w:hAnsi="Aptos" w:eastAsia="Aptos" w:cs="Aptos"/>
          <w:color w:val="000000" w:themeColor="text1"/>
        </w:rPr>
        <w:t>Very</w:t>
      </w:r>
      <w:ins w:author="Microsoft Word" w:date="2024-08-23T10:34:00Z" w16du:dateUtc="2024-08-23T09:34:00Z" w:id="0">
        <w:r w:rsidR="00BB1C09">
          <w:rPr>
            <w:rFonts w:ascii="Aptos" w:hAnsi="Aptos" w:eastAsia="Aptos" w:cs="Aptos"/>
            <w:color w:val="000000" w:themeColor="text1"/>
          </w:rPr>
          <w:t>Yes</w:t>
        </w:r>
        <w:proofErr w:type="spellEnd"/>
        <w:r w:rsidR="00BB1C09">
          <w:rPr>
            <w:rFonts w:ascii="Aptos" w:hAnsi="Aptos" w:eastAsia="Aptos" w:cs="Aptos"/>
            <w:color w:val="000000" w:themeColor="text1"/>
          </w:rPr>
          <w:t xml:space="preserve"> very</w:t>
        </w:r>
      </w:ins>
      <w:r w:rsidR="00BB1C09">
        <w:rPr>
          <w:rFonts w:ascii="Aptos" w:hAnsi="Aptos" w:eastAsia="Aptos" w:cs="Aptos"/>
          <w:color w:val="000000" w:themeColor="text1"/>
        </w:rPr>
        <w:t xml:space="preserve"> good</w:t>
      </w:r>
      <w:r w:rsidRPr="7F84808F" w:rsidR="1B6F2E13">
        <w:rPr>
          <w:rFonts w:ascii="Aptos" w:hAnsi="Aptos" w:eastAsia="Aptos" w:cs="Aptos"/>
          <w:color w:val="000000" w:themeColor="text1"/>
        </w:rPr>
        <w:t xml:space="preserve"> </w:t>
      </w:r>
    </w:p>
    <w:p w:rsidR="003C1428" w:rsidP="1531A3EE" w:rsidRDefault="72BEE11E" w14:paraId="507EFC8E" w14:textId="43824CAE">
      <w:pPr>
        <w:rPr>
          <w:rFonts w:ascii="Aptos" w:hAnsi="Aptos" w:eastAsia="Aptos" w:cs="Aptos"/>
          <w:color w:val="000000" w:themeColor="text1"/>
        </w:rPr>
      </w:pPr>
      <w:r w:rsidRPr="7F84808F">
        <w:rPr>
          <w:rFonts w:ascii="Aptos" w:hAnsi="Aptos" w:eastAsia="Aptos" w:cs="Aptos"/>
          <w:b/>
          <w:bCs/>
          <w:color w:val="000000" w:themeColor="text1"/>
        </w:rPr>
        <w:t>2)</w:t>
      </w:r>
      <w:r w:rsidRPr="7F84808F" w:rsidR="3096D93A">
        <w:rPr>
          <w:rFonts w:ascii="Aptos" w:hAnsi="Aptos" w:eastAsia="Aptos" w:cs="Aptos"/>
          <w:b/>
          <w:bCs/>
          <w:color w:val="000000" w:themeColor="text1"/>
        </w:rPr>
        <w:t xml:space="preserve"> </w:t>
      </w:r>
      <w:r w:rsidRPr="7F84808F" w:rsidR="3096D93A">
        <w:rPr>
          <w:rFonts w:ascii="Aptos" w:hAnsi="Aptos" w:eastAsia="Aptos" w:cs="Aptos"/>
          <w:color w:val="000000" w:themeColor="text1"/>
        </w:rPr>
        <w:t>Yeah</w:t>
      </w:r>
    </w:p>
    <w:p w:rsidRPr="00BB1C09" w:rsidR="003C1428" w:rsidP="529704A7" w:rsidRDefault="72BEE11E" w14:paraId="0777A736" w14:textId="649E02BA">
      <w:pPr>
        <w:rPr>
          <w:rFonts w:ascii="Aptos" w:hAnsi="Aptos" w:eastAsia="Aptos" w:cs="Aptos"/>
          <w:color w:val="000000" w:themeColor="text1"/>
        </w:rPr>
      </w:pPr>
      <w:r w:rsidRPr="529704A7">
        <w:rPr>
          <w:rFonts w:ascii="Aptos" w:hAnsi="Aptos" w:eastAsia="Aptos" w:cs="Aptos"/>
          <w:b/>
          <w:bCs/>
          <w:color w:val="000000" w:themeColor="text1"/>
        </w:rPr>
        <w:t>3)</w:t>
      </w:r>
      <w:r w:rsidR="00BB1C09">
        <w:rPr>
          <w:rFonts w:ascii="Aptos" w:hAnsi="Aptos" w:eastAsia="Aptos" w:cs="Aptos"/>
          <w:b/>
          <w:bCs/>
          <w:color w:val="000000" w:themeColor="text1"/>
        </w:rPr>
        <w:t xml:space="preserve"> </w:t>
      </w:r>
      <w:r w:rsidR="00BB1C09">
        <w:rPr>
          <w:rFonts w:ascii="Aptos" w:hAnsi="Aptos" w:eastAsia="Aptos" w:cs="Aptos"/>
          <w:color w:val="000000" w:themeColor="text1"/>
        </w:rPr>
        <w:t>Yes</w:t>
      </w:r>
    </w:p>
    <w:p w:rsidR="003C1428" w:rsidP="529704A7" w:rsidRDefault="72BEE11E" w14:paraId="5D12167E" w14:textId="562A6EC9">
      <w:pPr>
        <w:rPr>
          <w:rFonts w:ascii="Aptos" w:hAnsi="Aptos" w:eastAsia="Aptos" w:cs="Aptos"/>
          <w:color w:val="000000" w:themeColor="text1"/>
        </w:rPr>
      </w:pPr>
      <w:r w:rsidRPr="7F84808F">
        <w:rPr>
          <w:rFonts w:ascii="Aptos" w:hAnsi="Aptos" w:eastAsia="Aptos" w:cs="Aptos"/>
          <w:b/>
          <w:bCs/>
          <w:color w:val="000000" w:themeColor="text1"/>
        </w:rPr>
        <w:t>4)</w:t>
      </w:r>
      <w:r w:rsidRPr="7F84808F" w:rsidR="690CD523">
        <w:rPr>
          <w:rFonts w:ascii="Aptos" w:hAnsi="Aptos" w:eastAsia="Aptos" w:cs="Aptos"/>
          <w:b/>
          <w:bCs/>
          <w:color w:val="000000" w:themeColor="text1"/>
        </w:rPr>
        <w:t xml:space="preserve"> </w:t>
      </w:r>
      <w:r w:rsidRPr="7F84808F" w:rsidR="690CD523">
        <w:rPr>
          <w:rFonts w:ascii="Aptos" w:hAnsi="Aptos" w:eastAsia="Aptos" w:cs="Aptos"/>
          <w:color w:val="000000" w:themeColor="text1"/>
        </w:rPr>
        <w:t xml:space="preserve">Have to learn a small bit about encrypting but is nervous at the moment. His ability and he does not trust the process (encryption) </w:t>
      </w:r>
    </w:p>
    <w:p w:rsidRPr="00BB1C09" w:rsidR="003C1428" w:rsidP="529704A7" w:rsidRDefault="72BEE11E" w14:paraId="38C7701D" w14:textId="44868601">
      <w:pPr>
        <w:rPr>
          <w:rFonts w:ascii="Aptos" w:hAnsi="Aptos" w:eastAsia="Aptos" w:cs="Aptos"/>
          <w:color w:val="000000" w:themeColor="text1"/>
        </w:rPr>
      </w:pPr>
      <w:r w:rsidRPr="529704A7">
        <w:rPr>
          <w:rFonts w:ascii="Aptos" w:hAnsi="Aptos" w:eastAsia="Aptos" w:cs="Aptos"/>
          <w:b/>
          <w:bCs/>
          <w:color w:val="000000" w:themeColor="text1"/>
        </w:rPr>
        <w:t>5)</w:t>
      </w:r>
      <w:r w:rsidR="00BB1C09">
        <w:rPr>
          <w:rFonts w:ascii="Aptos" w:hAnsi="Aptos" w:eastAsia="Aptos" w:cs="Aptos"/>
          <w:b/>
          <w:bCs/>
          <w:color w:val="000000" w:themeColor="text1"/>
        </w:rPr>
        <w:t xml:space="preserve"> </w:t>
      </w:r>
      <w:r w:rsidR="00BB1C09">
        <w:rPr>
          <w:rFonts w:ascii="Aptos" w:hAnsi="Aptos" w:eastAsia="Aptos" w:cs="Aptos"/>
          <w:color w:val="000000" w:themeColor="text1"/>
        </w:rPr>
        <w:t>No</w:t>
      </w:r>
    </w:p>
    <w:p w:rsidR="003C1428" w:rsidP="529704A7" w:rsidRDefault="003C1428" w14:paraId="39C23FF9" w14:textId="361E0B4B">
      <w:pPr>
        <w:rPr>
          <w:rFonts w:ascii="Aptos" w:hAnsi="Aptos" w:eastAsia="Aptos" w:cs="Aptos"/>
          <w:color w:val="000000" w:themeColor="text1"/>
        </w:rPr>
      </w:pPr>
    </w:p>
    <w:p w:rsidR="003C1428" w:rsidP="529704A7" w:rsidRDefault="72BEE11E" w14:paraId="49D16C1C" w14:textId="4A11DF08">
      <w:pPr>
        <w:rPr>
          <w:rFonts w:ascii="Aptos" w:hAnsi="Aptos" w:eastAsia="Aptos" w:cs="Aptos"/>
          <w:color w:val="000000" w:themeColor="text1"/>
        </w:rPr>
      </w:pPr>
      <w:r w:rsidRPr="529704A7">
        <w:rPr>
          <w:rFonts w:ascii="Aptos" w:hAnsi="Aptos" w:eastAsia="Aptos" w:cs="Aptos"/>
          <w:b/>
          <w:bCs/>
          <w:color w:val="000000" w:themeColor="text1"/>
        </w:rPr>
        <w:t>Are they tailored to your business?</w:t>
      </w:r>
    </w:p>
    <w:p w:rsidRPr="00BB1C09" w:rsidR="003C1428" w:rsidP="529704A7" w:rsidRDefault="003C1428" w14:paraId="622EABD6" w14:textId="6A222F21">
      <w:pPr>
        <w:rPr>
          <w:rFonts w:ascii="Aptos" w:hAnsi="Aptos" w:eastAsia="Aptos" w:cs="Aptos"/>
          <w:color w:val="000000" w:themeColor="text1"/>
        </w:rPr>
      </w:pPr>
    </w:p>
    <w:p w:rsidR="003C1428" w:rsidP="529704A7" w:rsidRDefault="72BEE11E" w14:paraId="2456F61F" w14:textId="08183A26">
      <w:pPr>
        <w:rPr>
          <w:rFonts w:ascii="Aptos" w:hAnsi="Aptos" w:eastAsia="Aptos" w:cs="Aptos"/>
          <w:color w:val="000000" w:themeColor="text1"/>
        </w:rPr>
      </w:pPr>
      <w:r w:rsidRPr="529704A7">
        <w:rPr>
          <w:rFonts w:ascii="Aptos" w:hAnsi="Aptos" w:eastAsia="Aptos" w:cs="Aptos"/>
          <w:b/>
          <w:bCs/>
          <w:color w:val="000000" w:themeColor="text1"/>
        </w:rPr>
        <w:t>Are there any other cyber risks that you are surprised weren’t in your top 3?</w:t>
      </w:r>
    </w:p>
    <w:p w:rsidR="003C1428" w:rsidP="529704A7" w:rsidRDefault="00BB1C09" w14:paraId="54A8C107" w14:textId="77777777">
      <w:pPr>
        <w:rPr>
          <w:rFonts w:ascii="Aptos" w:hAnsi="Aptos" w:eastAsia="Aptos" w:cs="Aptos"/>
          <w:color w:val="000000" w:themeColor="text1"/>
        </w:rPr>
      </w:pPr>
      <w:r>
        <w:rPr>
          <w:rFonts w:ascii="Aptos" w:hAnsi="Aptos" w:eastAsia="Aptos" w:cs="Aptos"/>
          <w:color w:val="000000" w:themeColor="text1"/>
        </w:rPr>
        <w:t>No, that’s the most important thing.  Make sure I’ve good passwords but I do have good passwords.  I did look at my usernames and I changed them all so they are more difficult to guess.</w:t>
      </w:r>
    </w:p>
    <w:p w:rsidR="00BB1C09" w:rsidP="529704A7" w:rsidRDefault="00BB1C09" w14:paraId="1EC0FC92" w14:textId="268B9258">
      <w:pPr>
        <w:rPr>
          <w:rFonts w:ascii="Aptos" w:hAnsi="Aptos" w:eastAsia="Aptos" w:cs="Aptos"/>
          <w:color w:val="000000" w:themeColor="text1"/>
        </w:rPr>
      </w:pPr>
      <w:r>
        <w:rPr>
          <w:rFonts w:ascii="Aptos" w:hAnsi="Aptos" w:eastAsia="Aptos" w:cs="Aptos"/>
          <w:color w:val="000000" w:themeColor="text1"/>
        </w:rPr>
        <w:t>Testing the backups makes sense because I could have 10 backups but they’re of no use if I can’t use them.</w:t>
      </w:r>
    </w:p>
    <w:p w:rsidR="00BB1C09" w:rsidP="529704A7" w:rsidRDefault="0E07B989" w14:paraId="324C57C1" w14:textId="625986AD">
      <w:pPr>
        <w:rPr>
          <w:rFonts w:ascii="Aptos" w:hAnsi="Aptos" w:eastAsia="Aptos" w:cs="Aptos"/>
          <w:color w:val="000000" w:themeColor="text1"/>
        </w:rPr>
      </w:pPr>
      <w:r w:rsidRPr="122907AF">
        <w:rPr>
          <w:rFonts w:ascii="Aptos" w:hAnsi="Aptos" w:eastAsia="Aptos" w:cs="Aptos"/>
          <w:color w:val="000000" w:themeColor="text1"/>
        </w:rPr>
        <w:t xml:space="preserve">No, that's the most important thing. Just passwords but he has been working on that. </w:t>
      </w:r>
    </w:p>
    <w:p w:rsidR="003C1428" w:rsidP="529704A7" w:rsidRDefault="72BEE11E" w14:paraId="3D959941" w14:textId="2B712325">
      <w:pPr>
        <w:rPr>
          <w:rFonts w:ascii="Aptos" w:hAnsi="Aptos" w:eastAsia="Aptos" w:cs="Aptos"/>
          <w:color w:val="000000" w:themeColor="text1"/>
        </w:rPr>
      </w:pPr>
      <w:r w:rsidRPr="529704A7">
        <w:rPr>
          <w:rFonts w:ascii="Aptos" w:hAnsi="Aptos" w:eastAsia="Aptos" w:cs="Aptos"/>
          <w:b/>
          <w:bCs/>
          <w:color w:val="000000" w:themeColor="text1"/>
        </w:rPr>
        <w:t>Any feedback/questions:</w:t>
      </w:r>
    </w:p>
    <w:p w:rsidR="003C1428" w:rsidRDefault="3C517056" w14:paraId="5E5787A5" w14:textId="373A30F5">
      <w:r>
        <w:t xml:space="preserve">The testing makes great sense, </w:t>
      </w:r>
      <w:proofErr w:type="spellStart"/>
      <w:r>
        <w:t>i</w:t>
      </w:r>
      <w:proofErr w:type="spellEnd"/>
      <w:r>
        <w:t xml:space="preserve"> could have 100s of backups but if they don't work. </w:t>
      </w:r>
    </w:p>
    <w:p w:rsidR="00B42E83" w:rsidRDefault="75A4976C" w14:paraId="62A6B810" w14:textId="4E1E25DB">
      <w:r>
        <w:t xml:space="preserve">Passwords - Where to store passwords ? </w:t>
      </w:r>
    </w:p>
    <w:p w:rsidRPr="00BB1C09" w:rsidR="003C1428" w:rsidRDefault="00BB1C09" w14:paraId="6902021B" w14:textId="1F908912">
      <w:pPr>
        <w:rPr>
          <w:rFonts w:hint="eastAsia"/>
        </w:rPr>
      </w:pPr>
      <w:r w:rsidR="00BB1C09">
        <w:rPr/>
        <w:t>Asking about passwords; he has over 10 and is asking what we discussed at the workshop: password manager.</w:t>
      </w:r>
    </w:p>
    <w:p w:rsidR="710E2C4D" w:rsidRDefault="710E2C4D" w14:paraId="53C97BD7" w14:textId="2F5D350D">
      <w:r w:rsidR="710E2C4D">
        <w:rPr/>
        <w:t>We’re</w:t>
      </w:r>
      <w:r w:rsidR="710E2C4D">
        <w:rPr/>
        <w:t xml:space="preserve"> doing </w:t>
      </w:r>
      <w:r w:rsidR="710E2C4D">
        <w:rPr/>
        <w:t>great work</w:t>
      </w:r>
      <w:r w:rsidR="710E2C4D">
        <w:rPr/>
        <w:t xml:space="preserve"> because Ireland </w:t>
      </w:r>
      <w:r w:rsidR="710E2C4D">
        <w:rPr/>
        <w:t>seems to be very behind</w:t>
      </w:r>
      <w:r w:rsidR="710E2C4D">
        <w:rPr/>
        <w:t xml:space="preserve"> with cyber security, gone are the days of leaving the key in the door</w:t>
      </w:r>
    </w:p>
    <w:sectPr w:rsidRPr="00BB1C09" w:rsidR="003C142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E9B505"/>
    <w:rsid w:val="000E772A"/>
    <w:rsid w:val="001115A2"/>
    <w:rsid w:val="00130E91"/>
    <w:rsid w:val="001334CD"/>
    <w:rsid w:val="00181A24"/>
    <w:rsid w:val="001C13DB"/>
    <w:rsid w:val="001E0410"/>
    <w:rsid w:val="002157A9"/>
    <w:rsid w:val="002265F8"/>
    <w:rsid w:val="002C1ADB"/>
    <w:rsid w:val="002E0E90"/>
    <w:rsid w:val="00336407"/>
    <w:rsid w:val="00336752"/>
    <w:rsid w:val="00356699"/>
    <w:rsid w:val="00362EB7"/>
    <w:rsid w:val="003B04A1"/>
    <w:rsid w:val="003C1428"/>
    <w:rsid w:val="003C1BA1"/>
    <w:rsid w:val="00442C86"/>
    <w:rsid w:val="004C32A7"/>
    <w:rsid w:val="004D1094"/>
    <w:rsid w:val="004D1766"/>
    <w:rsid w:val="0050338A"/>
    <w:rsid w:val="0050416E"/>
    <w:rsid w:val="00517696"/>
    <w:rsid w:val="005B67C7"/>
    <w:rsid w:val="005B75EA"/>
    <w:rsid w:val="005D0FEF"/>
    <w:rsid w:val="00666AF4"/>
    <w:rsid w:val="006B003C"/>
    <w:rsid w:val="006C7AD5"/>
    <w:rsid w:val="006D0C06"/>
    <w:rsid w:val="006F31A3"/>
    <w:rsid w:val="00751694"/>
    <w:rsid w:val="00757F8B"/>
    <w:rsid w:val="007D2EC5"/>
    <w:rsid w:val="007E4F6A"/>
    <w:rsid w:val="008150F9"/>
    <w:rsid w:val="0082533E"/>
    <w:rsid w:val="008448C7"/>
    <w:rsid w:val="0085442F"/>
    <w:rsid w:val="00900F74"/>
    <w:rsid w:val="009033B0"/>
    <w:rsid w:val="00942EA1"/>
    <w:rsid w:val="0094517B"/>
    <w:rsid w:val="00955944"/>
    <w:rsid w:val="009A027F"/>
    <w:rsid w:val="009B15BF"/>
    <w:rsid w:val="009CF605"/>
    <w:rsid w:val="00A42BDF"/>
    <w:rsid w:val="00A60D18"/>
    <w:rsid w:val="00A73A46"/>
    <w:rsid w:val="00AC4AB2"/>
    <w:rsid w:val="00B21B43"/>
    <w:rsid w:val="00B42E83"/>
    <w:rsid w:val="00B52038"/>
    <w:rsid w:val="00BA3EAF"/>
    <w:rsid w:val="00BB1C09"/>
    <w:rsid w:val="00BD0890"/>
    <w:rsid w:val="00C344A0"/>
    <w:rsid w:val="00C93876"/>
    <w:rsid w:val="00D31962"/>
    <w:rsid w:val="00D4649C"/>
    <w:rsid w:val="00DB40DB"/>
    <w:rsid w:val="00DF71E1"/>
    <w:rsid w:val="00E30D54"/>
    <w:rsid w:val="00E61298"/>
    <w:rsid w:val="00E76E85"/>
    <w:rsid w:val="00EE048B"/>
    <w:rsid w:val="00EF6788"/>
    <w:rsid w:val="00F35392"/>
    <w:rsid w:val="00FD294F"/>
    <w:rsid w:val="00FE7353"/>
    <w:rsid w:val="01A64F71"/>
    <w:rsid w:val="058F2BA3"/>
    <w:rsid w:val="075AF32A"/>
    <w:rsid w:val="07EE1DB2"/>
    <w:rsid w:val="07F955C4"/>
    <w:rsid w:val="09D530BD"/>
    <w:rsid w:val="0B1EAA58"/>
    <w:rsid w:val="0B42B62C"/>
    <w:rsid w:val="0E07B989"/>
    <w:rsid w:val="0EC00244"/>
    <w:rsid w:val="0F5D83B0"/>
    <w:rsid w:val="0F876969"/>
    <w:rsid w:val="104331E8"/>
    <w:rsid w:val="11D1429A"/>
    <w:rsid w:val="122907AF"/>
    <w:rsid w:val="127E11D0"/>
    <w:rsid w:val="1341478B"/>
    <w:rsid w:val="145C44A1"/>
    <w:rsid w:val="1531A3EE"/>
    <w:rsid w:val="1673FA62"/>
    <w:rsid w:val="1B6F2E13"/>
    <w:rsid w:val="1C230FCC"/>
    <w:rsid w:val="1CBE4AFB"/>
    <w:rsid w:val="1F18B457"/>
    <w:rsid w:val="24A9B211"/>
    <w:rsid w:val="25901F06"/>
    <w:rsid w:val="25B91AE2"/>
    <w:rsid w:val="2CB112B5"/>
    <w:rsid w:val="2D8B9AAA"/>
    <w:rsid w:val="3096D93A"/>
    <w:rsid w:val="3192B656"/>
    <w:rsid w:val="33A2C7F8"/>
    <w:rsid w:val="36E9AB24"/>
    <w:rsid w:val="39AFD17E"/>
    <w:rsid w:val="3ADAC7EB"/>
    <w:rsid w:val="3C517056"/>
    <w:rsid w:val="3DDFE4DB"/>
    <w:rsid w:val="3FF5D1F0"/>
    <w:rsid w:val="3FF67593"/>
    <w:rsid w:val="45B2F049"/>
    <w:rsid w:val="469F0295"/>
    <w:rsid w:val="475032EB"/>
    <w:rsid w:val="49771C74"/>
    <w:rsid w:val="4F7703EF"/>
    <w:rsid w:val="4FD4B8E9"/>
    <w:rsid w:val="529704A7"/>
    <w:rsid w:val="541325D6"/>
    <w:rsid w:val="594809B1"/>
    <w:rsid w:val="5970EDD8"/>
    <w:rsid w:val="5CE9A0E7"/>
    <w:rsid w:val="5DE9B505"/>
    <w:rsid w:val="614AB521"/>
    <w:rsid w:val="62323E2A"/>
    <w:rsid w:val="62FC682F"/>
    <w:rsid w:val="65BD175B"/>
    <w:rsid w:val="65C77AC8"/>
    <w:rsid w:val="68115D99"/>
    <w:rsid w:val="683A30B1"/>
    <w:rsid w:val="68B58916"/>
    <w:rsid w:val="690CD523"/>
    <w:rsid w:val="691ECB32"/>
    <w:rsid w:val="6B4AF991"/>
    <w:rsid w:val="6C32EAB4"/>
    <w:rsid w:val="6F2E4C88"/>
    <w:rsid w:val="710E2C4D"/>
    <w:rsid w:val="72BEE11E"/>
    <w:rsid w:val="74206D8F"/>
    <w:rsid w:val="75A4976C"/>
    <w:rsid w:val="791913FE"/>
    <w:rsid w:val="7C101144"/>
    <w:rsid w:val="7F14AEB0"/>
    <w:rsid w:val="7F4414B9"/>
    <w:rsid w:val="7F84808F"/>
    <w:rsid w:val="7FF381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D803"/>
  <w15:chartTrackingRefBased/>
  <w15:docId w15:val="{9599E4D8-73F4-4048-938A-D12688D8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Miriam Curtin</dc:creator>
  <keywords/>
  <dc:description/>
  <lastModifiedBy>Miriam Curtin</lastModifiedBy>
  <revision>18</revision>
  <dcterms:created xsi:type="dcterms:W3CDTF">2024-08-23T08:46:00.0000000Z</dcterms:created>
  <dcterms:modified xsi:type="dcterms:W3CDTF">2024-08-23T09:38:29.8451864Z</dcterms:modified>
</coreProperties>
</file>