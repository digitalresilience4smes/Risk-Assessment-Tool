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5F437540" w:rsidR="0079071F" w:rsidRPr="00C47B41" w:rsidRDefault="27E32E2E">
      <w:pPr>
        <w:rPr>
          <w:b/>
          <w:bCs/>
        </w:rPr>
      </w:pPr>
      <w:r w:rsidRPr="00C47B41">
        <w:rPr>
          <w:b/>
          <w:bCs/>
        </w:rPr>
        <w:t>Unique Identifier:</w:t>
      </w:r>
      <w:r w:rsidR="00CE1682" w:rsidRPr="00C47B41">
        <w:rPr>
          <w:b/>
          <w:bCs/>
        </w:rPr>
        <w:t xml:space="preserve"> B6</w:t>
      </w:r>
    </w:p>
    <w:p w14:paraId="0E723F03" w14:textId="75811E5A" w:rsidR="27E32E2E" w:rsidRPr="00C47B41" w:rsidRDefault="27E32E2E">
      <w:pPr>
        <w:rPr>
          <w:b/>
          <w:bCs/>
        </w:rPr>
      </w:pPr>
      <w:r w:rsidRPr="00C47B41">
        <w:rPr>
          <w:b/>
          <w:bCs/>
        </w:rPr>
        <w:t>General comments:</w:t>
      </w:r>
    </w:p>
    <w:p w14:paraId="2783D312" w14:textId="3710DAB7" w:rsidR="05AC7FDE" w:rsidRDefault="00636CFE">
      <w:r>
        <w:t>Workshop gave him something to think about, payroll information started using encryption for those documents.</w:t>
      </w:r>
    </w:p>
    <w:p w14:paraId="45B07A72" w14:textId="0EC08059" w:rsidR="00636CFE" w:rsidRDefault="00636CFE">
      <w:r>
        <w:t>Double check things, and is more mindful after the workshop</w:t>
      </w:r>
    </w:p>
    <w:p w14:paraId="391947BC" w14:textId="72EE3274" w:rsidR="00636CFE" w:rsidRDefault="00636CFE">
      <w:r>
        <w:t>Gave him a renewed enthusiasm</w:t>
      </w:r>
    </w:p>
    <w:p w14:paraId="3B2D8A72" w14:textId="3C73037C" w:rsidR="00636CFE" w:rsidRDefault="00636CFE">
      <w:r>
        <w:t xml:space="preserve">Not to presume that </w:t>
      </w:r>
      <w:r w:rsidR="00170DAF">
        <w:t>the people he works with hasn’t been attacked</w:t>
      </w:r>
    </w:p>
    <w:p w14:paraId="3334B9EE" w14:textId="739D326E" w:rsidR="4529DCEF" w:rsidRDefault="4529DCEF">
      <w:r>
        <w:t xml:space="preserve"> necessary to take advice seriously and don't assume everything is correct</w:t>
      </w:r>
    </w:p>
    <w:p w14:paraId="5D2AC4AC" w14:textId="190F1969" w:rsidR="15FD71F8" w:rsidRDefault="15FD71F8"/>
    <w:p w14:paraId="4DFB0CC1" w14:textId="37B9B1CB" w:rsidR="601C271C" w:rsidRDefault="601C271C" w:rsidP="601C271C"/>
    <w:p w14:paraId="70C20C87" w14:textId="07B25090" w:rsidR="00FC66AE" w:rsidRPr="00C47B41" w:rsidRDefault="27E32E2E">
      <w:pPr>
        <w:rPr>
          <w:b/>
          <w:bCs/>
        </w:rPr>
      </w:pPr>
      <w:r w:rsidRPr="00C47B41">
        <w:rPr>
          <w:b/>
          <w:bCs/>
        </w:rPr>
        <w:t>Action 1:</w:t>
      </w:r>
      <w:r w:rsidR="0F0D4089" w:rsidRPr="00C47B41">
        <w:rPr>
          <w:b/>
          <w:bCs/>
        </w:rPr>
        <w:t xml:space="preserve"> </w:t>
      </w:r>
      <w:r w:rsidR="000E0A52" w:rsidRPr="00C47B41">
        <w:rPr>
          <w:b/>
          <w:bCs/>
        </w:rPr>
        <w:t>Backing up data</w:t>
      </w:r>
      <w:r w:rsidR="4B1381BF">
        <w:t xml:space="preserve"> </w:t>
      </w:r>
    </w:p>
    <w:p w14:paraId="6CDCCF66" w14:textId="118D11E2" w:rsidR="4B1381BF" w:rsidRDefault="4B1381BF"/>
    <w:p w14:paraId="24DE4F2D" w14:textId="7E7975A9" w:rsidR="27E32E2E" w:rsidRDefault="27E32E2E">
      <w:r>
        <w:t>1)</w:t>
      </w:r>
      <w:r w:rsidR="37956ED5">
        <w:t>Perfectly reasonable, perfectly doable. Formalising the backup procedures, perhaps having a</w:t>
      </w:r>
      <w:r w:rsidR="16B07600">
        <w:t>n External Hard drive</w:t>
      </w:r>
      <w:r w:rsidR="37956ED5">
        <w:t xml:space="preserve">. </w:t>
      </w:r>
    </w:p>
    <w:p w14:paraId="507F845A" w14:textId="53D58A3C" w:rsidR="4B7ADBBF" w:rsidRDefault="27E32E2E">
      <w:r>
        <w:t>2)</w:t>
      </w:r>
      <w:r w:rsidR="00DE4303">
        <w:t xml:space="preserve"> </w:t>
      </w:r>
      <w:r w:rsidR="0A18336B">
        <w:t>I would be able to follow the steps</w:t>
      </w:r>
    </w:p>
    <w:p w14:paraId="21176388" w14:textId="4AD674C8" w:rsidR="669ACC50" w:rsidRDefault="35E507D4">
      <w:r>
        <w:t xml:space="preserve">3) </w:t>
      </w:r>
      <w:r w:rsidR="006E79A1">
        <w:t>Did seem clear and helpful, nothing I didn’t understand</w:t>
      </w:r>
    </w:p>
    <w:p w14:paraId="3A541171" w14:textId="3AEA9968" w:rsidR="27E32E2E" w:rsidRDefault="27E32E2E">
      <w:r>
        <w:t>4)</w:t>
      </w:r>
      <w:r w:rsidR="006E79A1">
        <w:t xml:space="preserve"> </w:t>
      </w:r>
      <w:r w:rsidR="3318858B">
        <w:t>shouldn't be any barriers, there's a will to do it. Might have to buy an external hard drive. Could do cloud backup. In between things at the moment, changing the website.</w:t>
      </w:r>
    </w:p>
    <w:p w14:paraId="20AF333C" w14:textId="6008EAB3" w:rsidR="27E32E2E" w:rsidRDefault="27E32E2E">
      <w:r>
        <w:t>5)</w:t>
      </w:r>
      <w:r w:rsidR="00FC66AE">
        <w:t xml:space="preserve"> Makes sense to me, language is understandable to most people working with a computer in this day and age</w:t>
      </w:r>
    </w:p>
    <w:p w14:paraId="3B4EF1EA" w14:textId="0F088596" w:rsidR="05AC7FDE" w:rsidRDefault="05AC7FDE"/>
    <w:p w14:paraId="35E1DE49" w14:textId="79684760" w:rsidR="27E32E2E" w:rsidRPr="00C47B41" w:rsidRDefault="27E32E2E">
      <w:pPr>
        <w:rPr>
          <w:b/>
          <w:bCs/>
        </w:rPr>
      </w:pPr>
      <w:r w:rsidRPr="00C47B41">
        <w:rPr>
          <w:b/>
          <w:bCs/>
        </w:rPr>
        <w:t>Action 2:</w:t>
      </w:r>
      <w:r w:rsidR="000E0A52" w:rsidRPr="00C47B41">
        <w:rPr>
          <w:b/>
          <w:bCs/>
        </w:rPr>
        <w:t xml:space="preserve"> Cybersecurity training</w:t>
      </w:r>
    </w:p>
    <w:p w14:paraId="2C5FFA2A" w14:textId="3ED66850" w:rsidR="05AC7FDE" w:rsidRDefault="000E0A52">
      <w:r>
        <w:t>‘Seems reasonable’ ‘what would it cost for training?’ (thinking in line of a fire safety person who came to give them training, could someone do this but for cybersecurity?)</w:t>
      </w:r>
      <w:r w:rsidR="00D43A89">
        <w:t xml:space="preserve"> Mention incidents from the news or just examples of cyber incidents, doesn’t have to be local, would be interesting to have like 3 examples of things that could happen, only really hear of big ones like the HSE.  Raising awareness.</w:t>
      </w:r>
    </w:p>
    <w:p w14:paraId="3DABFD69" w14:textId="58AD0C7C" w:rsidR="27E32E2E" w:rsidRDefault="27E32E2E">
      <w:r>
        <w:t>1)</w:t>
      </w:r>
      <w:r w:rsidR="000E0A52">
        <w:t xml:space="preserve"> </w:t>
      </w:r>
      <w:r w:rsidR="00D43A89">
        <w:t>Appropriate</w:t>
      </w:r>
      <w:r w:rsidR="000E0A52">
        <w:t xml:space="preserve">, same way we do fire safety, we should also be looking at cybersecurity, should </w:t>
      </w:r>
      <w:r w:rsidR="00FF7EDC">
        <w:t>be</w:t>
      </w:r>
      <w:r w:rsidR="000E0A52">
        <w:t xml:space="preserve"> part of training and safety, wasn’t anything complicated there.  </w:t>
      </w:r>
    </w:p>
    <w:p w14:paraId="3D4C5EB2" w14:textId="45721C5A" w:rsidR="27E32E2E" w:rsidRDefault="27E32E2E">
      <w:r>
        <w:t>2)</w:t>
      </w:r>
      <w:r w:rsidR="16BE18D7">
        <w:t xml:space="preserve"> Yeah</w:t>
      </w:r>
    </w:p>
    <w:p w14:paraId="78A9E1C0" w14:textId="01C4C5A5" w:rsidR="27E32E2E" w:rsidRDefault="27E32E2E">
      <w:r>
        <w:t>3)</w:t>
      </w:r>
      <w:r w:rsidR="00FF7EDC">
        <w:t xml:space="preserve"> </w:t>
      </w:r>
    </w:p>
    <w:p w14:paraId="45F3DDA5" w14:textId="61846243" w:rsidR="27E32E2E" w:rsidRDefault="27E32E2E">
      <w:r>
        <w:t>4)</w:t>
      </w:r>
      <w:r w:rsidR="34EA0BB0">
        <w:t xml:space="preserve"> I don’t know what you would be looking at in terms of cost 600-700 euro. What would it cost?  touch wood we</w:t>
      </w:r>
      <w:r w:rsidR="122D6537">
        <w:t>’</w:t>
      </w:r>
      <w:r w:rsidR="34EA0BB0">
        <w:t xml:space="preserve">ve been lucky but that can change any moment. </w:t>
      </w:r>
      <w:r w:rsidR="1D5B28E4">
        <w:t xml:space="preserve">Sometimes you're less careful than other times and it can happen </w:t>
      </w:r>
    </w:p>
    <w:p w14:paraId="23C05883" w14:textId="29603A6D" w:rsidR="27E32E2E" w:rsidRDefault="27E32E2E">
      <w:r>
        <w:t>5)</w:t>
      </w:r>
      <w:r w:rsidR="000E0A52">
        <w:t xml:space="preserve"> Maybe put links to some free resources, maybe information as to </w:t>
      </w:r>
      <w:r w:rsidR="00D43A89">
        <w:t>whether</w:t>
      </w:r>
      <w:r w:rsidR="000E0A52">
        <w:t xml:space="preserve"> it would be better to go with a third party training company.. probably better than myself trying to give training</w:t>
      </w:r>
    </w:p>
    <w:p w14:paraId="65C7B108" w14:textId="789B95D9" w:rsidR="2CE555E5" w:rsidRDefault="2CE555E5"/>
    <w:p w14:paraId="6095E15B" w14:textId="1AA3C32D" w:rsidR="05AC7FDE" w:rsidRDefault="5667C7E1">
      <w:r>
        <w:t xml:space="preserve">Mention incidents in news, not many incidents reported unless its bigger businesses such as </w:t>
      </w:r>
      <w:proofErr w:type="spellStart"/>
      <w:r>
        <w:t>hse</w:t>
      </w:r>
      <w:proofErr w:type="spellEnd"/>
      <w:r>
        <w:t xml:space="preserve">. It would be interesting to have 3 examples of the kind of thing that can happen. Alert – This incident happened this </w:t>
      </w:r>
      <w:r w:rsidR="0835724E">
        <w:t>week. Cybersecurity awareness - not popular.” Nobody’s going to come for us “</w:t>
      </w:r>
    </w:p>
    <w:p w14:paraId="55157543" w14:textId="009DE35A" w:rsidR="27E32E2E" w:rsidRPr="00C47B41" w:rsidRDefault="27E32E2E">
      <w:pPr>
        <w:rPr>
          <w:b/>
          <w:bCs/>
        </w:rPr>
      </w:pPr>
      <w:r w:rsidRPr="00C47B41">
        <w:rPr>
          <w:b/>
          <w:bCs/>
        </w:rPr>
        <w:t>Action 3:</w:t>
      </w:r>
      <w:r w:rsidR="00D43A89" w:rsidRPr="00C47B41">
        <w:rPr>
          <w:b/>
          <w:bCs/>
        </w:rPr>
        <w:t xml:space="preserve"> Ensure website is backed up</w:t>
      </w:r>
    </w:p>
    <w:p w14:paraId="1DA308C6" w14:textId="7C745437" w:rsidR="05AC7FDE" w:rsidRDefault="2564FADD">
      <w:r>
        <w:t>We are changing things up; I will bring in good housekeeping practices. We will be backed up to a certain extent</w:t>
      </w:r>
      <w:r w:rsidR="06FB2EEE">
        <w:t>,</w:t>
      </w:r>
      <w:r>
        <w:t xml:space="preserve"> but it was something we were discussing. </w:t>
      </w:r>
      <w:r w:rsidR="7A87A8CF">
        <w:t xml:space="preserve">If something happened to your website, you </w:t>
      </w:r>
      <w:r w:rsidR="1C350E79">
        <w:t>could</w:t>
      </w:r>
      <w:r w:rsidR="7A87A8CF">
        <w:t xml:space="preserve"> switch to a new version of it. - Cost </w:t>
      </w:r>
    </w:p>
    <w:p w14:paraId="6E83179B" w14:textId="2A438325" w:rsidR="05AC7FDE" w:rsidRDefault="00D43A89">
      <w:r>
        <w:t xml:space="preserve">Potentially switching websites, will be changing things up so it’s time to bring in good housekeeping and good practices, website back up is something they were discussing with the company.  </w:t>
      </w:r>
    </w:p>
    <w:p w14:paraId="6789E1EC" w14:textId="0A9E8E2B" w:rsidR="27E32E2E" w:rsidRDefault="27E32E2E">
      <w:r>
        <w:t>1)</w:t>
      </w:r>
      <w:r w:rsidR="00D43A89">
        <w:t xml:space="preserve"> </w:t>
      </w:r>
      <w:r w:rsidR="00A8293F">
        <w:t>Yeah perfectly reasonable</w:t>
      </w:r>
    </w:p>
    <w:p w14:paraId="1C365391" w14:textId="0A0D81B5" w:rsidR="27E32E2E" w:rsidRDefault="27E32E2E">
      <w:r>
        <w:t>2)</w:t>
      </w:r>
      <w:r w:rsidR="3416C4F4">
        <w:t xml:space="preserve"> </w:t>
      </w:r>
      <w:r w:rsidR="094C20AC">
        <w:t xml:space="preserve">Seems clear and helpful </w:t>
      </w:r>
    </w:p>
    <w:p w14:paraId="4BFCA838" w14:textId="7F736119" w:rsidR="27E32E2E" w:rsidRDefault="27E32E2E">
      <w:r>
        <w:t>3)</w:t>
      </w:r>
      <w:r w:rsidR="00A8293F">
        <w:t xml:space="preserve"> Yeah, it is a matter of looking at a few things and contacting the host so there’s nothing too complicated with that</w:t>
      </w:r>
    </w:p>
    <w:p w14:paraId="5517049C" w14:textId="5BD6CED9" w:rsidR="27E32E2E" w:rsidRDefault="27E32E2E">
      <w:r>
        <w:t>4)</w:t>
      </w:r>
      <w:r w:rsidR="7658E20E">
        <w:t xml:space="preserve"> </w:t>
      </w:r>
      <w:r w:rsidR="48556C84">
        <w:t xml:space="preserve">Shouldn't be any, someone should be able to, hopefully the host will help. </w:t>
      </w:r>
    </w:p>
    <w:p w14:paraId="1EABBB97" w14:textId="40DE18FE" w:rsidR="27E32E2E" w:rsidRDefault="27E32E2E">
      <w:r>
        <w:t>5)</w:t>
      </w:r>
      <w:r w:rsidR="00A8293F">
        <w:t xml:space="preserve"> Don’t </w:t>
      </w:r>
      <w:r w:rsidR="00FF7EDC">
        <w:t>think</w:t>
      </w:r>
      <w:r w:rsidR="00A8293F">
        <w:t xml:space="preserve"> </w:t>
      </w:r>
      <w:r w:rsidR="00FF7EDC">
        <w:t>t</w:t>
      </w:r>
      <w:r w:rsidR="00A8293F">
        <w:t xml:space="preserve">here’s anything I can suggest to improve it necessarily </w:t>
      </w:r>
    </w:p>
    <w:p w14:paraId="20E979BB" w14:textId="79D6C6E8" w:rsidR="00C47B41" w:rsidRDefault="00C47B41"/>
    <w:p w14:paraId="468329EA" w14:textId="2EB41D61" w:rsidR="00C47B41" w:rsidRDefault="00C47B41"/>
    <w:p w14:paraId="192538C3" w14:textId="77777777" w:rsidR="00C47B41" w:rsidRDefault="00C47B41"/>
    <w:p w14:paraId="23F8D5B1" w14:textId="665B39F0" w:rsidR="05AC7FDE" w:rsidRPr="00C47B41" w:rsidRDefault="00FF7EDC">
      <w:pPr>
        <w:rPr>
          <w:b/>
          <w:bCs/>
        </w:rPr>
      </w:pPr>
      <w:r w:rsidRPr="00C47B41">
        <w:rPr>
          <w:b/>
          <w:bCs/>
        </w:rPr>
        <w:t>Are they tailored to your business?</w:t>
      </w:r>
    </w:p>
    <w:p w14:paraId="79B53E81" w14:textId="0CED8A21" w:rsidR="00FF7EDC" w:rsidRPr="00C47B41" w:rsidRDefault="00FF7EDC">
      <w:pPr>
        <w:rPr>
          <w:b/>
          <w:bCs/>
        </w:rPr>
      </w:pPr>
      <w:r>
        <w:t xml:space="preserve">Yes I would agree that they all should be priorities, I want to run with this.  I’m glad to </w:t>
      </w:r>
      <w:r w:rsidRPr="00C47B41">
        <w:t>have these few things, will certainly push them.</w:t>
      </w:r>
      <w:r w:rsidRPr="00C47B41">
        <w:rPr>
          <w:b/>
          <w:bCs/>
        </w:rPr>
        <w:t xml:space="preserve">  </w:t>
      </w:r>
    </w:p>
    <w:p w14:paraId="0D06B3C6" w14:textId="6DD47F28" w:rsidR="00FF7EDC" w:rsidRPr="00C47B41" w:rsidRDefault="00FF7EDC">
      <w:pPr>
        <w:rPr>
          <w:b/>
          <w:bCs/>
        </w:rPr>
      </w:pPr>
      <w:r w:rsidRPr="00C47B41">
        <w:rPr>
          <w:b/>
          <w:bCs/>
        </w:rPr>
        <w:t>Are there any other cyber risks that you are surprised weren’t in your top 3?</w:t>
      </w:r>
    </w:p>
    <w:p w14:paraId="205586F2" w14:textId="4243805A" w:rsidR="00C47B41" w:rsidRDefault="00FF7EDC" w:rsidP="00C47B41">
      <w:r>
        <w:t>Can’t think of any, those are a lot of the main areas.  The training provides a focus on things to look out for and good practice and stuff like that.  I wouldn’t say there was any surprise there</w:t>
      </w:r>
      <w:del w:id="0" w:author="Microsoft Word" w:date="2024-08-21T14:53:00Z" w16du:dateUtc="2024-08-21T13:53:00Z">
        <w:r w:rsidR="2CCF4026">
          <w:delText xml:space="preserve">. </w:delText>
        </w:r>
      </w:del>
    </w:p>
    <w:p w14:paraId="62178AD7" w14:textId="682B0CDE" w:rsidR="2393B4BC" w:rsidRDefault="2393B4BC"/>
    <w:p w14:paraId="2239554A" w14:textId="62FEA26E" w:rsidR="00C47B41" w:rsidRPr="00C47B41" w:rsidRDefault="00C47B41" w:rsidP="00C47B41">
      <w:r w:rsidRPr="00C47B41">
        <w:rPr>
          <w:b/>
          <w:bCs/>
        </w:rPr>
        <w:t>Any feedback/questions:</w:t>
      </w:r>
    </w:p>
    <w:p w14:paraId="0C89C596" w14:textId="77777777" w:rsidR="00C47B41" w:rsidRDefault="00C47B41" w:rsidP="00C47B41">
      <w:r>
        <w:t xml:space="preserve">I would agree that all of these should be priorities, and I will run with it. We will implement these things and have good housekeeping. </w:t>
      </w:r>
    </w:p>
    <w:p w14:paraId="1C6DCCD5" w14:textId="77777777" w:rsidR="00C47B41" w:rsidRDefault="00C47B41" w:rsidP="00C47B41">
      <w:r>
        <w:t xml:space="preserve">Those are the main areas really, the training provides a focus on things to look out for, good practice. It wasn't a surprise. </w:t>
      </w:r>
    </w:p>
    <w:p w14:paraId="191665B1" w14:textId="6716F579" w:rsidR="05AC7FDE" w:rsidRDefault="05AC7FDE"/>
    <w:p w14:paraId="242E681F" w14:textId="1C8EEA1A" w:rsidR="05AC7FDE" w:rsidRDefault="05AC7FDE"/>
    <w:sectPr w:rsidR="05AC7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980AF"/>
    <w:rsid w:val="000660C7"/>
    <w:rsid w:val="000853A4"/>
    <w:rsid w:val="000E006A"/>
    <w:rsid w:val="000E0A52"/>
    <w:rsid w:val="00170DAF"/>
    <w:rsid w:val="00171481"/>
    <w:rsid w:val="00171524"/>
    <w:rsid w:val="001746C0"/>
    <w:rsid w:val="001977F4"/>
    <w:rsid w:val="002216D6"/>
    <w:rsid w:val="002674F2"/>
    <w:rsid w:val="00281026"/>
    <w:rsid w:val="002819D5"/>
    <w:rsid w:val="002B011D"/>
    <w:rsid w:val="002B1D6F"/>
    <w:rsid w:val="00337E06"/>
    <w:rsid w:val="003F58E8"/>
    <w:rsid w:val="00472F8B"/>
    <w:rsid w:val="004B3712"/>
    <w:rsid w:val="00504332"/>
    <w:rsid w:val="00527983"/>
    <w:rsid w:val="005A5001"/>
    <w:rsid w:val="005B313A"/>
    <w:rsid w:val="005C3192"/>
    <w:rsid w:val="006173C3"/>
    <w:rsid w:val="0062674F"/>
    <w:rsid w:val="00636CFE"/>
    <w:rsid w:val="00636E22"/>
    <w:rsid w:val="0065672E"/>
    <w:rsid w:val="006C6493"/>
    <w:rsid w:val="006E79A1"/>
    <w:rsid w:val="007208B1"/>
    <w:rsid w:val="00727B8E"/>
    <w:rsid w:val="007727F3"/>
    <w:rsid w:val="00784C0D"/>
    <w:rsid w:val="0079071F"/>
    <w:rsid w:val="0079789B"/>
    <w:rsid w:val="007F2FEC"/>
    <w:rsid w:val="008234F1"/>
    <w:rsid w:val="0082533E"/>
    <w:rsid w:val="008305C8"/>
    <w:rsid w:val="00880FE9"/>
    <w:rsid w:val="00946FC2"/>
    <w:rsid w:val="00966F4A"/>
    <w:rsid w:val="009D7AEC"/>
    <w:rsid w:val="009E07C9"/>
    <w:rsid w:val="00A47A39"/>
    <w:rsid w:val="00A8293F"/>
    <w:rsid w:val="00AB5A28"/>
    <w:rsid w:val="00AB7658"/>
    <w:rsid w:val="00BA00AB"/>
    <w:rsid w:val="00BB49A7"/>
    <w:rsid w:val="00C47B41"/>
    <w:rsid w:val="00C62803"/>
    <w:rsid w:val="00CE1682"/>
    <w:rsid w:val="00CF6B1F"/>
    <w:rsid w:val="00D00031"/>
    <w:rsid w:val="00D43A89"/>
    <w:rsid w:val="00D94701"/>
    <w:rsid w:val="00DE4303"/>
    <w:rsid w:val="00E453DF"/>
    <w:rsid w:val="00E67491"/>
    <w:rsid w:val="00ED0AF8"/>
    <w:rsid w:val="00F700A6"/>
    <w:rsid w:val="00FC66AE"/>
    <w:rsid w:val="00FF7EDC"/>
    <w:rsid w:val="01C1F7AC"/>
    <w:rsid w:val="054241E3"/>
    <w:rsid w:val="05AC7FDE"/>
    <w:rsid w:val="06FB2EEE"/>
    <w:rsid w:val="0835724E"/>
    <w:rsid w:val="084A04DF"/>
    <w:rsid w:val="094C20AC"/>
    <w:rsid w:val="0A18336B"/>
    <w:rsid w:val="0F0D4089"/>
    <w:rsid w:val="10ED071B"/>
    <w:rsid w:val="122D6537"/>
    <w:rsid w:val="14672A91"/>
    <w:rsid w:val="14B86276"/>
    <w:rsid w:val="15E29387"/>
    <w:rsid w:val="15FD71F8"/>
    <w:rsid w:val="16B07600"/>
    <w:rsid w:val="16BE18D7"/>
    <w:rsid w:val="1C063A83"/>
    <w:rsid w:val="1C350E79"/>
    <w:rsid w:val="1D5B28E4"/>
    <w:rsid w:val="1F2B5F17"/>
    <w:rsid w:val="1F5F9E8D"/>
    <w:rsid w:val="2393B4BC"/>
    <w:rsid w:val="2564FADD"/>
    <w:rsid w:val="27E32E2E"/>
    <w:rsid w:val="2A420EED"/>
    <w:rsid w:val="2CCF4026"/>
    <w:rsid w:val="2CE555E5"/>
    <w:rsid w:val="2E037E49"/>
    <w:rsid w:val="2FE97C9E"/>
    <w:rsid w:val="30053B7F"/>
    <w:rsid w:val="31B5434E"/>
    <w:rsid w:val="326CBC40"/>
    <w:rsid w:val="3318858B"/>
    <w:rsid w:val="3416C4F4"/>
    <w:rsid w:val="34EA0BB0"/>
    <w:rsid w:val="35E507D4"/>
    <w:rsid w:val="378F4CAC"/>
    <w:rsid w:val="37956ED5"/>
    <w:rsid w:val="3E6315EB"/>
    <w:rsid w:val="40C43EF4"/>
    <w:rsid w:val="43FB0452"/>
    <w:rsid w:val="4529DCEF"/>
    <w:rsid w:val="452A5F9E"/>
    <w:rsid w:val="461AC8A1"/>
    <w:rsid w:val="48556C84"/>
    <w:rsid w:val="49725A51"/>
    <w:rsid w:val="4B1381BF"/>
    <w:rsid w:val="4B7ADBBF"/>
    <w:rsid w:val="4C0AC627"/>
    <w:rsid w:val="51603322"/>
    <w:rsid w:val="53DABE98"/>
    <w:rsid w:val="5667C7E1"/>
    <w:rsid w:val="5877F4E5"/>
    <w:rsid w:val="58954FA5"/>
    <w:rsid w:val="59DEDBA4"/>
    <w:rsid w:val="5A769509"/>
    <w:rsid w:val="601C271C"/>
    <w:rsid w:val="62C14CAD"/>
    <w:rsid w:val="669ACC50"/>
    <w:rsid w:val="67BA6C14"/>
    <w:rsid w:val="67DAEB00"/>
    <w:rsid w:val="6A5D1878"/>
    <w:rsid w:val="6A7980AF"/>
    <w:rsid w:val="6A9F81A5"/>
    <w:rsid w:val="6E01B8BC"/>
    <w:rsid w:val="72AD32D7"/>
    <w:rsid w:val="761204E9"/>
    <w:rsid w:val="7658E20E"/>
    <w:rsid w:val="79F09411"/>
    <w:rsid w:val="7A87A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80AF"/>
  <w15:chartTrackingRefBased/>
  <w15:docId w15:val="{8D73C9AF-CE20-43DB-B59F-8E94FBE4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564</Words>
  <Characters>3220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Curtin</dc:creator>
  <cp:keywords/>
  <dc:description/>
  <cp:lastModifiedBy>Miriam Curtin</cp:lastModifiedBy>
  <cp:revision>28</cp:revision>
  <dcterms:created xsi:type="dcterms:W3CDTF">2024-08-20T09:22:00Z</dcterms:created>
  <dcterms:modified xsi:type="dcterms:W3CDTF">2024-08-21T21:54:00Z</dcterms:modified>
</cp:coreProperties>
</file>